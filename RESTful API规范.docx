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D5AC" w14:textId="727FD50C" w:rsidR="00274C8A" w:rsidRPr="00274C8A" w:rsidRDefault="00274C8A" w:rsidP="00274C8A">
      <w:pPr>
        <w:pStyle w:val="ab"/>
        <w:rPr>
          <w:sz w:val="56"/>
          <w:shd w:val="clear" w:color="auto" w:fill="FFFFFF"/>
        </w:rPr>
      </w:pPr>
      <w:r w:rsidRPr="00274C8A">
        <w:rPr>
          <w:rFonts w:hint="eastAsia"/>
          <w:sz w:val="56"/>
          <w:shd w:val="clear" w:color="auto" w:fill="FFFFFF"/>
        </w:rPr>
        <w:t>RESTful</w:t>
      </w:r>
      <w:r w:rsidRPr="00274C8A">
        <w:rPr>
          <w:sz w:val="56"/>
          <w:shd w:val="clear" w:color="auto" w:fill="FFFFFF"/>
        </w:rPr>
        <w:t xml:space="preserve"> </w:t>
      </w:r>
      <w:r w:rsidRPr="00274C8A">
        <w:rPr>
          <w:rFonts w:hint="eastAsia"/>
          <w:sz w:val="56"/>
          <w:shd w:val="clear" w:color="auto" w:fill="FFFFFF"/>
        </w:rPr>
        <w:t>API规范</w:t>
      </w:r>
    </w:p>
    <w:p w14:paraId="530F104F" w14:textId="741FF4BC" w:rsidR="00274C8A" w:rsidRPr="00274C8A" w:rsidRDefault="00274C8A" w:rsidP="00274C8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274C8A">
        <w:rPr>
          <w:rFonts w:ascii="Arial" w:hAnsi="Arial" w:cs="Arial"/>
          <w:color w:val="333333"/>
          <w:shd w:val="clear" w:color="auto" w:fill="FFFFFF"/>
        </w:rPr>
        <w:t>REST</w:t>
      </w:r>
      <w:r w:rsidRPr="00274C8A">
        <w:rPr>
          <w:rFonts w:ascii="Arial" w:hAnsi="Arial" w:cs="Arial"/>
          <w:color w:val="333333"/>
          <w:shd w:val="clear" w:color="auto" w:fill="FFFFFF"/>
        </w:rPr>
        <w:t>即表述性状态传递（英文：</w:t>
      </w:r>
      <w:r w:rsidRPr="00274C8A">
        <w:rPr>
          <w:rFonts w:ascii="Arial" w:hAnsi="Arial" w:cs="Arial"/>
          <w:color w:val="333333"/>
          <w:shd w:val="clear" w:color="auto" w:fill="FFFFFF"/>
        </w:rPr>
        <w:t>Representational State Transfer</w:t>
      </w:r>
      <w:r w:rsidRPr="00274C8A">
        <w:rPr>
          <w:rFonts w:ascii="Arial" w:hAnsi="Arial" w:cs="Arial"/>
          <w:color w:val="333333"/>
          <w:shd w:val="clear" w:color="auto" w:fill="FFFFFF"/>
        </w:rPr>
        <w:t>，简称</w:t>
      </w:r>
      <w:r w:rsidRPr="00274C8A">
        <w:rPr>
          <w:rFonts w:ascii="Arial" w:hAnsi="Arial" w:cs="Arial"/>
          <w:color w:val="333333"/>
          <w:shd w:val="clear" w:color="auto" w:fill="FFFFFF"/>
        </w:rPr>
        <w:t>REST</w:t>
      </w:r>
      <w:r w:rsidRPr="00274C8A">
        <w:rPr>
          <w:rFonts w:ascii="Arial" w:hAnsi="Arial" w:cs="Arial"/>
          <w:color w:val="333333"/>
          <w:shd w:val="clear" w:color="auto" w:fill="FFFFFF"/>
        </w:rPr>
        <w:t>）是</w:t>
      </w:r>
      <w:r w:rsidRPr="00274C8A">
        <w:rPr>
          <w:rFonts w:ascii="Arial" w:hAnsi="Arial" w:cs="Arial"/>
          <w:color w:val="333333"/>
          <w:shd w:val="clear" w:color="auto" w:fill="FFFFFF"/>
        </w:rPr>
        <w:t>Roy Fielding</w:t>
      </w:r>
      <w:r w:rsidRPr="00274C8A">
        <w:rPr>
          <w:rFonts w:ascii="Arial" w:hAnsi="Arial" w:cs="Arial"/>
          <w:color w:val="333333"/>
          <w:shd w:val="clear" w:color="auto" w:fill="FFFFFF"/>
        </w:rPr>
        <w:t>博士在</w:t>
      </w:r>
      <w:r w:rsidRPr="00274C8A">
        <w:rPr>
          <w:rFonts w:ascii="Arial" w:hAnsi="Arial" w:cs="Arial"/>
          <w:color w:val="333333"/>
          <w:shd w:val="clear" w:color="auto" w:fill="FFFFFF"/>
        </w:rPr>
        <w:t>2000</w:t>
      </w:r>
      <w:r w:rsidRPr="00274C8A">
        <w:rPr>
          <w:rFonts w:ascii="Arial" w:hAnsi="Arial" w:cs="Arial"/>
          <w:color w:val="333333"/>
          <w:shd w:val="clear" w:color="auto" w:fill="FFFFFF"/>
        </w:rPr>
        <w:t>年他的博士论文中提出来的一种软件架构风格。它是一种针对网络应用的设计和开发方式，可以降低开发的复杂性，提高系统的可伸缩性。</w:t>
      </w:r>
    </w:p>
    <w:p w14:paraId="03F19AEB" w14:textId="77777777" w:rsidR="00274C8A" w:rsidRPr="00274C8A" w:rsidRDefault="00274C8A" w:rsidP="00274C8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274C8A">
        <w:rPr>
          <w:rFonts w:ascii="Arial" w:hAnsi="Arial" w:cs="Arial"/>
          <w:color w:val="333333"/>
          <w:shd w:val="clear" w:color="auto" w:fill="FFFFFF"/>
        </w:rPr>
        <w:t>RESTful</w:t>
      </w:r>
      <w:r w:rsidRPr="00274C8A">
        <w:rPr>
          <w:rFonts w:ascii="Arial" w:hAnsi="Arial" w:cs="Arial"/>
          <w:color w:val="333333"/>
          <w:shd w:val="clear" w:color="auto" w:fill="FFFFFF"/>
        </w:rPr>
        <w:t>一种软件架构风格、设计风格，而不是标准，只是提供了一组设计原则和约束条件。它主要用于客户端和服务器交互类的软件。基于这个风格设计的软件可以更简洁，更有层次，更易于实现缓存等机制。</w:t>
      </w:r>
    </w:p>
    <w:p w14:paraId="69D51AB2" w14:textId="66D0D248" w:rsidR="00274C8A" w:rsidRDefault="00274C8A" w:rsidP="00274C8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274C8A">
        <w:rPr>
          <w:rFonts w:ascii="Arial" w:hAnsi="Arial" w:cs="Arial" w:hint="eastAsia"/>
          <w:color w:val="333333"/>
          <w:shd w:val="clear" w:color="auto" w:fill="FFFFFF"/>
        </w:rPr>
        <w:t>做出一个好的</w:t>
      </w:r>
      <w:r w:rsidRPr="00274C8A">
        <w:rPr>
          <w:rFonts w:ascii="Arial" w:hAnsi="Arial" w:cs="Arial"/>
          <w:color w:val="333333"/>
          <w:shd w:val="clear" w:color="auto" w:fill="FFFFFF"/>
        </w:rPr>
        <w:t>API</w:t>
      </w:r>
      <w:r w:rsidRPr="00274C8A">
        <w:rPr>
          <w:rFonts w:ascii="Arial" w:hAnsi="Arial" w:cs="Arial"/>
          <w:color w:val="333333"/>
          <w:shd w:val="clear" w:color="auto" w:fill="FFFFFF"/>
        </w:rPr>
        <w:t>设计很难，你的</w:t>
      </w:r>
      <w:r w:rsidRPr="00274C8A">
        <w:rPr>
          <w:rFonts w:ascii="Arial" w:hAnsi="Arial" w:cs="Arial"/>
          <w:color w:val="333333"/>
          <w:shd w:val="clear" w:color="auto" w:fill="FFFFFF"/>
        </w:rPr>
        <w:t>API</w:t>
      </w:r>
      <w:r w:rsidRPr="00274C8A">
        <w:rPr>
          <w:rFonts w:ascii="Arial" w:hAnsi="Arial" w:cs="Arial"/>
          <w:color w:val="333333"/>
          <w:shd w:val="clear" w:color="auto" w:fill="FFFFFF"/>
        </w:rPr>
        <w:t>越容易使用，那么就会有越多的人去用它。规划好</w:t>
      </w:r>
      <w:r w:rsidRPr="00274C8A">
        <w:rPr>
          <w:rFonts w:ascii="Arial" w:hAnsi="Arial" w:cs="Arial"/>
          <w:color w:val="333333"/>
          <w:shd w:val="clear" w:color="auto" w:fill="FFFFFF"/>
        </w:rPr>
        <w:t>API</w:t>
      </w:r>
      <w:r w:rsidRPr="00274C8A">
        <w:rPr>
          <w:rFonts w:ascii="Arial" w:hAnsi="Arial" w:cs="Arial"/>
          <w:color w:val="333333"/>
          <w:shd w:val="clear" w:color="auto" w:fill="FFFFFF"/>
        </w:rPr>
        <w:t>的外观要先于开发它实际的功能。</w:t>
      </w:r>
    </w:p>
    <w:p w14:paraId="154B3070" w14:textId="11E1BC1C" w:rsidR="00E778F5" w:rsidRPr="00274C8A" w:rsidRDefault="00274C8A" w:rsidP="00B953C6">
      <w:pPr>
        <w:rPr>
          <w:rFonts w:ascii="微软雅黑" w:hAnsi="微软雅黑"/>
          <w:b/>
          <w:sz w:val="21"/>
          <w:szCs w:val="21"/>
        </w:rPr>
      </w:pPr>
      <w:r w:rsidRPr="00274C8A">
        <w:rPr>
          <w:rFonts w:ascii="微软雅黑" w:hAnsi="微软雅黑"/>
          <w:b/>
          <w:szCs w:val="21"/>
          <w:u w:val="single"/>
        </w:rPr>
        <w:t>https</w:t>
      </w:r>
      <w:r w:rsidRPr="00274C8A">
        <w:rPr>
          <w:rFonts w:ascii="微软雅黑" w:hAnsi="微软雅黑" w:hint="eastAsia"/>
          <w:b/>
          <w:szCs w:val="21"/>
          <w:u w:val="single"/>
        </w:rPr>
        <w:t>:</w:t>
      </w:r>
      <w:r w:rsidRPr="00274C8A">
        <w:rPr>
          <w:rFonts w:ascii="微软雅黑" w:hAnsi="微软雅黑"/>
          <w:b/>
          <w:szCs w:val="21"/>
          <w:u w:val="single"/>
        </w:rPr>
        <w:t>//www.fenjin.com:8080/api/v1/fjtmsusers/users/1</w:t>
      </w:r>
    </w:p>
    <w:p w14:paraId="732418BF" w14:textId="06308B87" w:rsidR="00E84603" w:rsidRDefault="00274C8A" w:rsidP="005F2644">
      <w:pPr>
        <w:rPr>
          <w:rFonts w:ascii="微软雅黑" w:hAnsi="微软雅黑"/>
          <w:b/>
          <w:szCs w:val="21"/>
        </w:rPr>
      </w:pPr>
      <w:r w:rsidRPr="00274C8A">
        <w:rPr>
          <w:rFonts w:ascii="微软雅黑" w:hAnsi="微软雅黑"/>
          <w:b/>
          <w:szCs w:val="21"/>
          <w:u w:val="single"/>
        </w:rPr>
        <w:t>https</w:t>
      </w:r>
      <w:r w:rsidRPr="00274C8A">
        <w:rPr>
          <w:rFonts w:ascii="微软雅黑" w:hAnsi="微软雅黑" w:hint="eastAsia"/>
          <w:b/>
          <w:szCs w:val="21"/>
          <w:u w:val="single"/>
        </w:rPr>
        <w:t>:</w:t>
      </w:r>
      <w:r w:rsidRPr="00274C8A">
        <w:rPr>
          <w:rFonts w:ascii="微软雅黑" w:hAnsi="微软雅黑"/>
          <w:b/>
          <w:szCs w:val="21"/>
          <w:u w:val="single"/>
        </w:rPr>
        <w:t>//www.fenjin.com:8080/api/v1/fjtmsusers/users?username=</w:t>
      </w:r>
      <w:r w:rsidR="005F07FA">
        <w:rPr>
          <w:rFonts w:ascii="微软雅黑" w:hAnsi="微软雅黑" w:hint="eastAsia"/>
          <w:b/>
          <w:szCs w:val="21"/>
          <w:u w:val="single"/>
        </w:rPr>
        <w:t>a</w:t>
      </w:r>
      <w:r w:rsidRPr="00274C8A">
        <w:rPr>
          <w:rFonts w:ascii="微软雅黑" w:hAnsi="微软雅黑"/>
          <w:b/>
          <w:szCs w:val="21"/>
          <w:u w:val="single"/>
        </w:rPr>
        <w:t>dmin&amp;fields=id,username,password&amp;sort=-createdtime,username&amp;page=1</w:t>
      </w:r>
      <w:r w:rsidRPr="00274C8A">
        <w:rPr>
          <w:rFonts w:ascii="微软雅黑" w:hAnsi="微软雅黑" w:hint="eastAsia"/>
          <w:b/>
          <w:szCs w:val="21"/>
          <w:u w:val="single"/>
        </w:rPr>
        <w:t>,</w:t>
      </w:r>
      <w:r w:rsidRPr="00274C8A">
        <w:rPr>
          <w:rFonts w:ascii="微软雅黑" w:hAnsi="微软雅黑"/>
          <w:b/>
          <w:szCs w:val="21"/>
          <w:u w:val="single"/>
        </w:rPr>
        <w:t>15</w:t>
      </w:r>
    </w:p>
    <w:p w14:paraId="7E6BF3DF" w14:textId="77777777" w:rsidR="00274C8A" w:rsidRPr="00274C8A" w:rsidRDefault="00274C8A" w:rsidP="005F2644">
      <w:pPr>
        <w:rPr>
          <w:rFonts w:ascii="微软雅黑" w:hAnsi="微软雅黑"/>
          <w:b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778F5" w14:paraId="5905106A" w14:textId="77777777" w:rsidTr="00404023">
        <w:tc>
          <w:tcPr>
            <w:tcW w:w="1696" w:type="dxa"/>
          </w:tcPr>
          <w:p w14:paraId="52D210E5" w14:textId="05F49F97" w:rsidR="00E778F5" w:rsidRDefault="00E778F5" w:rsidP="00E778F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701" w:type="dxa"/>
          </w:tcPr>
          <w:p w14:paraId="5FDF0F69" w14:textId="144391FF" w:rsidR="00E778F5" w:rsidRDefault="00E778F5" w:rsidP="00E778F5">
            <w:r>
              <w:rPr>
                <w:rFonts w:hint="eastAsia"/>
              </w:rPr>
              <w:t>请求方法类型</w:t>
            </w:r>
          </w:p>
        </w:tc>
        <w:tc>
          <w:tcPr>
            <w:tcW w:w="4899" w:type="dxa"/>
          </w:tcPr>
          <w:p w14:paraId="0B5F1068" w14:textId="5EFC3121" w:rsidR="00E778F5" w:rsidRDefault="00E778F5" w:rsidP="00E778F5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DELETE</w:t>
            </w:r>
          </w:p>
        </w:tc>
      </w:tr>
      <w:tr w:rsidR="00E778F5" w14:paraId="45C4360A" w14:textId="77777777" w:rsidTr="00404023">
        <w:tc>
          <w:tcPr>
            <w:tcW w:w="1696" w:type="dxa"/>
          </w:tcPr>
          <w:p w14:paraId="325399E9" w14:textId="0BF5B5FA" w:rsidR="00E778F5" w:rsidRDefault="00E778F5" w:rsidP="00E778F5">
            <w:r>
              <w:rPr>
                <w:rFonts w:hint="eastAsia"/>
              </w:rPr>
              <w:t>https</w:t>
            </w:r>
          </w:p>
        </w:tc>
        <w:tc>
          <w:tcPr>
            <w:tcW w:w="1701" w:type="dxa"/>
          </w:tcPr>
          <w:p w14:paraId="4C444C98" w14:textId="76418E78" w:rsidR="00E778F5" w:rsidRDefault="00E778F5" w:rsidP="00E778F5">
            <w:r>
              <w:rPr>
                <w:rFonts w:hint="eastAsia"/>
              </w:rPr>
              <w:t>协议类型</w:t>
            </w:r>
          </w:p>
        </w:tc>
        <w:tc>
          <w:tcPr>
            <w:tcW w:w="4899" w:type="dxa"/>
          </w:tcPr>
          <w:p w14:paraId="733B51F6" w14:textId="78FDCF4B" w:rsidR="00E778F5" w:rsidRDefault="00C449D3" w:rsidP="00E778F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（建议）</w:t>
            </w:r>
          </w:p>
        </w:tc>
      </w:tr>
      <w:tr w:rsidR="00E778F5" w14:paraId="45FBBB11" w14:textId="77777777" w:rsidTr="00404023">
        <w:tc>
          <w:tcPr>
            <w:tcW w:w="1696" w:type="dxa"/>
          </w:tcPr>
          <w:p w14:paraId="1359F839" w14:textId="3BEC4B49" w:rsidR="00E778F5" w:rsidRDefault="00C449D3" w:rsidP="00E778F5">
            <w:r w:rsidRPr="005F2644">
              <w:rPr>
                <w:rFonts w:hint="eastAsia"/>
              </w:rPr>
              <w:t>www</w:t>
            </w:r>
            <w:r w:rsidRPr="005F2644">
              <w:t>.fenjin.com</w:t>
            </w:r>
          </w:p>
        </w:tc>
        <w:tc>
          <w:tcPr>
            <w:tcW w:w="1701" w:type="dxa"/>
          </w:tcPr>
          <w:p w14:paraId="7D946D55" w14:textId="5FF2D7AB" w:rsidR="00E778F5" w:rsidRPr="00C449D3" w:rsidRDefault="00C449D3" w:rsidP="00E778F5">
            <w:r>
              <w:rPr>
                <w:rFonts w:hint="eastAsia"/>
              </w:rPr>
              <w:t>域名</w:t>
            </w:r>
          </w:p>
        </w:tc>
        <w:tc>
          <w:tcPr>
            <w:tcW w:w="4899" w:type="dxa"/>
          </w:tcPr>
          <w:p w14:paraId="423352C9" w14:textId="731103D0" w:rsidR="00E778F5" w:rsidRDefault="00C449D3" w:rsidP="00E778F5">
            <w:r>
              <w:rPr>
                <w:rFonts w:hint="eastAsia"/>
              </w:rPr>
              <w:t>可以是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地址或主机名</w:t>
            </w:r>
          </w:p>
        </w:tc>
      </w:tr>
      <w:tr w:rsidR="00E778F5" w14:paraId="466D69EE" w14:textId="77777777" w:rsidTr="00404023">
        <w:tc>
          <w:tcPr>
            <w:tcW w:w="1696" w:type="dxa"/>
          </w:tcPr>
          <w:p w14:paraId="6544510B" w14:textId="54231BCA" w:rsidR="00E778F5" w:rsidRDefault="00C449D3" w:rsidP="00E778F5">
            <w:r>
              <w:rPr>
                <w:rFonts w:hint="eastAsia"/>
              </w:rPr>
              <w:t>8</w:t>
            </w:r>
            <w:r>
              <w:t>080</w:t>
            </w:r>
          </w:p>
        </w:tc>
        <w:tc>
          <w:tcPr>
            <w:tcW w:w="1701" w:type="dxa"/>
          </w:tcPr>
          <w:p w14:paraId="08E5F2FC" w14:textId="75255430" w:rsidR="00E778F5" w:rsidRDefault="00C449D3" w:rsidP="00E778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访问端口</w:t>
            </w:r>
          </w:p>
        </w:tc>
        <w:tc>
          <w:tcPr>
            <w:tcW w:w="4899" w:type="dxa"/>
          </w:tcPr>
          <w:p w14:paraId="78A754CE" w14:textId="212DC495" w:rsidR="00E778F5" w:rsidRDefault="00C449D3" w:rsidP="00E778F5">
            <w:r>
              <w:rPr>
                <w:rFonts w:hint="eastAsia"/>
              </w:rPr>
              <w:t>可以没有，默认为</w:t>
            </w: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E778F5" w14:paraId="5DDAA5C1" w14:textId="77777777" w:rsidTr="00404023">
        <w:tc>
          <w:tcPr>
            <w:tcW w:w="1696" w:type="dxa"/>
          </w:tcPr>
          <w:p w14:paraId="6E85BC7B" w14:textId="0BB87EDD" w:rsidR="00E778F5" w:rsidRDefault="00C449D3" w:rsidP="00E778F5">
            <w:proofErr w:type="spellStart"/>
            <w:r>
              <w:t>api</w:t>
            </w:r>
            <w:proofErr w:type="spellEnd"/>
          </w:p>
        </w:tc>
        <w:tc>
          <w:tcPr>
            <w:tcW w:w="1701" w:type="dxa"/>
          </w:tcPr>
          <w:p w14:paraId="1B9C9F8A" w14:textId="000224DF" w:rsidR="00E778F5" w:rsidRDefault="00C449D3" w:rsidP="00E778F5"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root</w:t>
            </w:r>
          </w:p>
        </w:tc>
        <w:tc>
          <w:tcPr>
            <w:tcW w:w="4899" w:type="dxa"/>
          </w:tcPr>
          <w:p w14:paraId="62A1377D" w14:textId="79DD7940" w:rsidR="00E778F5" w:rsidRDefault="00C449D3" w:rsidP="00E778F5">
            <w:r>
              <w:rPr>
                <w:rFonts w:hint="eastAsia"/>
              </w:rPr>
              <w:t>可以使用子域名，解决跨域风险</w:t>
            </w:r>
          </w:p>
        </w:tc>
      </w:tr>
      <w:tr w:rsidR="00E778F5" w14:paraId="461F45D9" w14:textId="77777777" w:rsidTr="00404023">
        <w:tc>
          <w:tcPr>
            <w:tcW w:w="1696" w:type="dxa"/>
          </w:tcPr>
          <w:p w14:paraId="2815B3CF" w14:textId="5DEC7F55" w:rsidR="00E778F5" w:rsidRPr="00C449D3" w:rsidRDefault="00C449D3" w:rsidP="00E778F5"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701" w:type="dxa"/>
          </w:tcPr>
          <w:p w14:paraId="639FC5BE" w14:textId="54CE9E64" w:rsidR="00E778F5" w:rsidRDefault="00C449D3" w:rsidP="00E778F5">
            <w:r>
              <w:rPr>
                <w:rFonts w:hint="eastAsia"/>
              </w:rPr>
              <w:t>版本</w:t>
            </w:r>
          </w:p>
        </w:tc>
        <w:tc>
          <w:tcPr>
            <w:tcW w:w="4899" w:type="dxa"/>
          </w:tcPr>
          <w:p w14:paraId="0371F70C" w14:textId="1F7354AB" w:rsidR="00E778F5" w:rsidRDefault="005F2644" w:rsidP="00E778F5"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的兼容性</w:t>
            </w:r>
            <w:r w:rsidR="00404023">
              <w:rPr>
                <w:rFonts w:hint="eastAsia"/>
              </w:rPr>
              <w:t>，避免跨域引发发送多次请求</w:t>
            </w:r>
          </w:p>
        </w:tc>
      </w:tr>
      <w:tr w:rsidR="00C449D3" w14:paraId="54D730FD" w14:textId="77777777" w:rsidTr="00404023">
        <w:tc>
          <w:tcPr>
            <w:tcW w:w="1696" w:type="dxa"/>
          </w:tcPr>
          <w:p w14:paraId="36959650" w14:textId="3F65D294" w:rsidR="00C449D3" w:rsidRDefault="00C449D3" w:rsidP="00E778F5">
            <w:proofErr w:type="spellStart"/>
            <w:r>
              <w:t>f</w:t>
            </w:r>
            <w:r>
              <w:rPr>
                <w:rFonts w:hint="eastAsia"/>
              </w:rPr>
              <w:t>enjin</w:t>
            </w:r>
            <w:proofErr w:type="spellEnd"/>
            <w:r>
              <w:t>-users</w:t>
            </w:r>
          </w:p>
        </w:tc>
        <w:tc>
          <w:tcPr>
            <w:tcW w:w="1701" w:type="dxa"/>
          </w:tcPr>
          <w:p w14:paraId="23B44A1D" w14:textId="34D0F627" w:rsidR="00C449D3" w:rsidRDefault="00EA7321" w:rsidP="00E778F5">
            <w:proofErr w:type="gramStart"/>
            <w:r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4899" w:type="dxa"/>
          </w:tcPr>
          <w:p w14:paraId="568C0636" w14:textId="422DDB65" w:rsidR="00C449D3" w:rsidRDefault="00EA7321" w:rsidP="00E778F5">
            <w:proofErr w:type="spellStart"/>
            <w:r>
              <w:rPr>
                <w:rFonts w:hint="eastAsia"/>
              </w:rPr>
              <w:t>Getway</w:t>
            </w:r>
            <w:proofErr w:type="spellEnd"/>
            <w:r>
              <w:rPr>
                <w:rFonts w:hint="eastAsia"/>
              </w:rPr>
              <w:t>映射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C449D3" w14:paraId="7D4DB7EE" w14:textId="77777777" w:rsidTr="00404023">
        <w:tc>
          <w:tcPr>
            <w:tcW w:w="1696" w:type="dxa"/>
          </w:tcPr>
          <w:p w14:paraId="5818E984" w14:textId="5DA66E90" w:rsidR="00C449D3" w:rsidRDefault="00EA7321" w:rsidP="00E778F5">
            <w:r>
              <w:rPr>
                <w:rFonts w:hint="eastAsia"/>
              </w:rPr>
              <w:t>users</w:t>
            </w:r>
          </w:p>
        </w:tc>
        <w:tc>
          <w:tcPr>
            <w:tcW w:w="1701" w:type="dxa"/>
          </w:tcPr>
          <w:p w14:paraId="4EC34BD0" w14:textId="54EC7E00" w:rsidR="00C449D3" w:rsidRDefault="00EA7321" w:rsidP="00E778F5">
            <w:r>
              <w:rPr>
                <w:rFonts w:hint="eastAsia"/>
              </w:rPr>
              <w:t>路由</w:t>
            </w:r>
          </w:p>
        </w:tc>
        <w:tc>
          <w:tcPr>
            <w:tcW w:w="4899" w:type="dxa"/>
          </w:tcPr>
          <w:p w14:paraId="354042C1" w14:textId="022F9250" w:rsidR="00C449D3" w:rsidRDefault="00E84603" w:rsidP="00E778F5">
            <w:r>
              <w:rPr>
                <w:rFonts w:hint="eastAsia"/>
              </w:rPr>
              <w:t>控制器路由名称</w:t>
            </w:r>
          </w:p>
        </w:tc>
      </w:tr>
      <w:tr w:rsidR="00C449D3" w14:paraId="519064F7" w14:textId="77777777" w:rsidTr="00404023">
        <w:tc>
          <w:tcPr>
            <w:tcW w:w="1696" w:type="dxa"/>
          </w:tcPr>
          <w:p w14:paraId="6E98A0F0" w14:textId="72A28059" w:rsidR="00C449D3" w:rsidRDefault="00EA7321" w:rsidP="00E778F5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062F8E4" w14:textId="53A76C9D" w:rsidR="00C449D3" w:rsidRDefault="00E84603" w:rsidP="00E778F5">
            <w:r>
              <w:rPr>
                <w:rFonts w:hint="eastAsia"/>
              </w:rPr>
              <w:t>查询条件</w:t>
            </w:r>
          </w:p>
        </w:tc>
        <w:tc>
          <w:tcPr>
            <w:tcW w:w="4899" w:type="dxa"/>
          </w:tcPr>
          <w:p w14:paraId="1FF33DA3" w14:textId="34BCE4B6" w:rsidR="00C449D3" w:rsidRDefault="00E84603" w:rsidP="00E778F5">
            <w:r>
              <w:t>/{id}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?</w:t>
            </w:r>
            <w:r>
              <w:t>username=admin</w:t>
            </w:r>
          </w:p>
        </w:tc>
      </w:tr>
      <w:tr w:rsidR="00C449D3" w14:paraId="700F09CB" w14:textId="77777777" w:rsidTr="00404023">
        <w:tc>
          <w:tcPr>
            <w:tcW w:w="1696" w:type="dxa"/>
          </w:tcPr>
          <w:p w14:paraId="22212FEE" w14:textId="50F87B42" w:rsidR="00C449D3" w:rsidRPr="00B953C6" w:rsidRDefault="00B953C6" w:rsidP="00E778F5"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 w:rsidRPr="00B953C6">
              <w:rPr>
                <w:rFonts w:hint="eastAsia"/>
                <w:sz w:val="21"/>
                <w:szCs w:val="21"/>
              </w:rPr>
              <w:t>ields</w:t>
            </w:r>
          </w:p>
        </w:tc>
        <w:tc>
          <w:tcPr>
            <w:tcW w:w="1701" w:type="dxa"/>
          </w:tcPr>
          <w:p w14:paraId="6E388EC1" w14:textId="4B621AB8" w:rsidR="00C449D3" w:rsidRPr="00B953C6" w:rsidRDefault="00B953C6" w:rsidP="00E778F5">
            <w:pPr>
              <w:rPr>
                <w:sz w:val="21"/>
                <w:szCs w:val="21"/>
              </w:rPr>
            </w:pPr>
            <w:r w:rsidRPr="00B953C6">
              <w:rPr>
                <w:rFonts w:hint="eastAsia"/>
                <w:sz w:val="21"/>
                <w:szCs w:val="21"/>
              </w:rPr>
              <w:t>过滤条件</w:t>
            </w:r>
          </w:p>
        </w:tc>
        <w:tc>
          <w:tcPr>
            <w:tcW w:w="4899" w:type="dxa"/>
          </w:tcPr>
          <w:p w14:paraId="0AC98564" w14:textId="6D02EC7F" w:rsidR="00C449D3" w:rsidRPr="00B953C6" w:rsidRDefault="00B953C6" w:rsidP="00E778F5">
            <w:pPr>
              <w:rPr>
                <w:sz w:val="21"/>
                <w:szCs w:val="21"/>
              </w:rPr>
            </w:pPr>
            <w:r w:rsidRPr="00B953C6">
              <w:rPr>
                <w:rFonts w:hint="eastAsia"/>
                <w:sz w:val="21"/>
                <w:szCs w:val="21"/>
              </w:rPr>
              <w:t>输出内容</w:t>
            </w:r>
            <w:r>
              <w:rPr>
                <w:rFonts w:hint="eastAsia"/>
                <w:szCs w:val="21"/>
              </w:rPr>
              <w:t>，英文逗号“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”分隔</w:t>
            </w:r>
          </w:p>
        </w:tc>
      </w:tr>
      <w:tr w:rsidR="00C449D3" w14:paraId="21CFBD0E" w14:textId="77777777" w:rsidTr="00404023">
        <w:tc>
          <w:tcPr>
            <w:tcW w:w="1696" w:type="dxa"/>
          </w:tcPr>
          <w:p w14:paraId="5262407F" w14:textId="70FD1033" w:rsidR="00C449D3" w:rsidRDefault="00B953C6" w:rsidP="00E778F5">
            <w:r>
              <w:rPr>
                <w:rFonts w:hint="eastAsia"/>
              </w:rPr>
              <w:t>sort</w:t>
            </w:r>
          </w:p>
        </w:tc>
        <w:tc>
          <w:tcPr>
            <w:tcW w:w="1701" w:type="dxa"/>
          </w:tcPr>
          <w:p w14:paraId="1E511D42" w14:textId="79070F34" w:rsidR="00C449D3" w:rsidRDefault="00B953C6" w:rsidP="00E778F5">
            <w:r>
              <w:rPr>
                <w:rFonts w:hint="eastAsia"/>
              </w:rPr>
              <w:t>排序条件</w:t>
            </w:r>
          </w:p>
        </w:tc>
        <w:tc>
          <w:tcPr>
            <w:tcW w:w="4899" w:type="dxa"/>
          </w:tcPr>
          <w:p w14:paraId="28DC2DA4" w14:textId="7888280D" w:rsidR="00C449D3" w:rsidRDefault="00B953C6" w:rsidP="00E778F5">
            <w:r>
              <w:rPr>
                <w:rFonts w:hint="eastAsia"/>
                <w:szCs w:val="21"/>
              </w:rPr>
              <w:t>英文</w:t>
            </w:r>
            <w:r>
              <w:rPr>
                <w:rFonts w:hint="eastAsia"/>
              </w:rPr>
              <w:t>逗号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”</w:t>
            </w:r>
            <w:r>
              <w:rPr>
                <w:rFonts w:hint="eastAsia"/>
              </w:rPr>
              <w:t>分隔，“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”降序，</w:t>
            </w:r>
            <w:r w:rsidR="00274C8A">
              <w:rPr>
                <w:rFonts w:hint="eastAsia"/>
              </w:rPr>
              <w:t>默认</w:t>
            </w:r>
            <w:r>
              <w:rPr>
                <w:rFonts w:hint="eastAsia"/>
              </w:rPr>
              <w:t>升序</w:t>
            </w:r>
          </w:p>
        </w:tc>
      </w:tr>
      <w:tr w:rsidR="00B953C6" w14:paraId="27387376" w14:textId="77777777" w:rsidTr="00404023">
        <w:tc>
          <w:tcPr>
            <w:tcW w:w="1696" w:type="dxa"/>
          </w:tcPr>
          <w:p w14:paraId="42CDE406" w14:textId="213C0A6F" w:rsidR="00B953C6" w:rsidRDefault="00B953C6" w:rsidP="00E778F5">
            <w:r>
              <w:rPr>
                <w:rFonts w:hint="eastAsia"/>
              </w:rPr>
              <w:t>page</w:t>
            </w:r>
          </w:p>
        </w:tc>
        <w:tc>
          <w:tcPr>
            <w:tcW w:w="1701" w:type="dxa"/>
          </w:tcPr>
          <w:p w14:paraId="6FB1985D" w14:textId="1CD5E0CB" w:rsidR="00B953C6" w:rsidRDefault="00FC0CC5" w:rsidP="00E778F5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  <w:tc>
          <w:tcPr>
            <w:tcW w:w="4899" w:type="dxa"/>
          </w:tcPr>
          <w:p w14:paraId="0B2F0DFE" w14:textId="461B024F" w:rsidR="00B953C6" w:rsidRDefault="00FC0CC5" w:rsidP="00E778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指定第几页及每页记录数，用英文逗号“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”分隔</w:t>
            </w:r>
          </w:p>
        </w:tc>
      </w:tr>
    </w:tbl>
    <w:p w14:paraId="7BAA105A" w14:textId="29EB7D04" w:rsidR="00E778F5" w:rsidRPr="00596496" w:rsidRDefault="00E778F5" w:rsidP="00E778F5">
      <w:pPr>
        <w:ind w:firstLine="420"/>
        <w:rPr>
          <w:rFonts w:ascii="微软雅黑" w:hAnsi="微软雅黑"/>
        </w:rPr>
      </w:pPr>
    </w:p>
    <w:p w14:paraId="5958215E" w14:textId="63EFA121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 w:hint="eastAsia"/>
        </w:rPr>
        <w:t>在</w:t>
      </w:r>
      <w:r w:rsidRPr="00596496">
        <w:rPr>
          <w:rFonts w:ascii="微软雅黑" w:hAnsi="微软雅黑"/>
        </w:rPr>
        <w:t>Restful之前的操作：</w:t>
      </w:r>
    </w:p>
    <w:p w14:paraId="2504E68C" w14:textId="77777777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http://127.0.0.1/user/query/1 GET  根据用户id查询用户数据</w:t>
      </w:r>
    </w:p>
    <w:p w14:paraId="3FC4D5EC" w14:textId="77777777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http://127.0.0.1/user/save POST 新增用户</w:t>
      </w:r>
    </w:p>
    <w:p w14:paraId="70CB3A83" w14:textId="77777777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http://127.0.0.1/user/update POST 修改用户信息</w:t>
      </w:r>
    </w:p>
    <w:p w14:paraId="22FEE389" w14:textId="33FBF4EB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http://127.0.0.1/user/delete GET/POST 删除用户信息</w:t>
      </w:r>
    </w:p>
    <w:p w14:paraId="276BCF05" w14:textId="77777777" w:rsidR="00596496" w:rsidRPr="00596496" w:rsidRDefault="00596496" w:rsidP="00596496">
      <w:pPr>
        <w:ind w:firstLine="420"/>
        <w:rPr>
          <w:rFonts w:ascii="微软雅黑" w:hAnsi="微软雅黑"/>
        </w:rPr>
      </w:pPr>
    </w:p>
    <w:p w14:paraId="6D9BD95A" w14:textId="38BC89B7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RESTful用法：</w:t>
      </w:r>
    </w:p>
    <w:p w14:paraId="649E1AC5" w14:textId="2EB6E002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http://127.0.0.1/user/1 GET  根据用户id查询用户数据</w:t>
      </w:r>
    </w:p>
    <w:p w14:paraId="659895CD" w14:textId="3393231D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  POST 新增用户</w:t>
      </w:r>
    </w:p>
    <w:p w14:paraId="29B7C79E" w14:textId="77777777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  PUT 修改用户信息</w:t>
      </w:r>
    </w:p>
    <w:p w14:paraId="4A27DD1E" w14:textId="4BAC7F0E" w:rsidR="00596496" w:rsidRPr="00596496" w:rsidRDefault="00596496" w:rsidP="00596496">
      <w:pPr>
        <w:ind w:firstLine="420"/>
        <w:rPr>
          <w:rFonts w:ascii="微软雅黑" w:hAnsi="微软雅黑"/>
        </w:rPr>
      </w:pPr>
      <w:r w:rsidRPr="00596496">
        <w:rPr>
          <w:rFonts w:ascii="微软雅黑" w:hAnsi="微软雅黑"/>
        </w:rPr>
        <w:t>http://127.0.0.1/user  DELETE 删除用户信息</w:t>
      </w:r>
    </w:p>
    <w:p w14:paraId="5FB26287" w14:textId="15D4573D" w:rsidR="00596496" w:rsidRPr="00596496" w:rsidRDefault="00596496" w:rsidP="00596496">
      <w:pPr>
        <w:rPr>
          <w:rFonts w:ascii="微软雅黑" w:hAnsi="微软雅黑"/>
        </w:rPr>
      </w:pPr>
      <w:r w:rsidRPr="00596496">
        <w:rPr>
          <w:rFonts w:ascii="微软雅黑" w:hAnsi="微软雅黑"/>
          <w:noProof/>
        </w:rPr>
        <w:lastRenderedPageBreak/>
        <w:drawing>
          <wp:inline distT="0" distB="0" distL="0" distR="0" wp14:anchorId="56C6C1AE" wp14:editId="6714F442">
            <wp:extent cx="5274310" cy="2553335"/>
            <wp:effectExtent l="0" t="0" r="2540" b="0"/>
            <wp:docPr id="1" name="图片 1" descr="https://img-blog.csdn.net/20170625151347639?watermark/2/text/aHR0cDovL2Jsb2cuY3Nkbi5uZXQvY2hlbnhpYW9jaG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25151347639?watermark/2/text/aHR0cDovL2Jsb2cuY3Nkbi5uZXQvY2hlbnhpYW9jaG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4CF9" w14:textId="1DB4A7B7" w:rsidR="000307CE" w:rsidRDefault="00CF0270" w:rsidP="00CF0270">
      <w:pPr>
        <w:pStyle w:val="1"/>
        <w:numPr>
          <w:ilvl w:val="0"/>
          <w:numId w:val="2"/>
        </w:numPr>
      </w:pPr>
      <w:r>
        <w:rPr>
          <w:rFonts w:hint="eastAsia"/>
        </w:rPr>
        <w:t>URL</w:t>
      </w:r>
      <w:r>
        <w:rPr>
          <w:rFonts w:hint="eastAsia"/>
        </w:rPr>
        <w:t>设计</w:t>
      </w:r>
    </w:p>
    <w:p w14:paraId="3692C749" w14:textId="2A1CB042" w:rsidR="00A16286" w:rsidRPr="00A16286" w:rsidRDefault="00A16286" w:rsidP="00A16286">
      <w:pPr>
        <w:ind w:firstLine="420"/>
      </w:pPr>
      <w:r>
        <w:rPr>
          <w:rFonts w:hint="eastAsia"/>
        </w:rPr>
        <w:t>一个好的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只允许第三方调用者使用这四个动词进行数据交互，并且在</w:t>
      </w:r>
      <w:r>
        <w:rPr>
          <w:rFonts w:hint="eastAsia"/>
        </w:rPr>
        <w:t>URL</w:t>
      </w:r>
      <w:r>
        <w:rPr>
          <w:rFonts w:hint="eastAsia"/>
        </w:rPr>
        <w:t>段里面不出现任何其他的动词。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676"/>
        <w:gridCol w:w="1678"/>
        <w:gridCol w:w="1511"/>
        <w:gridCol w:w="2064"/>
      </w:tblGrid>
      <w:tr w:rsidR="00CF0270" w14:paraId="5BDECC1A" w14:textId="77777777" w:rsidTr="00274C8A">
        <w:tc>
          <w:tcPr>
            <w:tcW w:w="1367" w:type="dxa"/>
          </w:tcPr>
          <w:p w14:paraId="69B76A07" w14:textId="460BA973" w:rsidR="00CF0270" w:rsidRDefault="00B07104" w:rsidP="00CF0270">
            <w:r>
              <w:rPr>
                <w:rFonts w:hint="eastAsia"/>
              </w:rPr>
              <w:t>资源</w:t>
            </w:r>
          </w:p>
        </w:tc>
        <w:tc>
          <w:tcPr>
            <w:tcW w:w="1676" w:type="dxa"/>
          </w:tcPr>
          <w:p w14:paraId="3C6B762B" w14:textId="7E84AF4E" w:rsidR="00CF0270" w:rsidRDefault="00B07104" w:rsidP="00CF0270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查询</w:t>
            </w:r>
          </w:p>
        </w:tc>
        <w:tc>
          <w:tcPr>
            <w:tcW w:w="1678" w:type="dxa"/>
          </w:tcPr>
          <w:p w14:paraId="01A1317B" w14:textId="434634ED" w:rsidR="00CF0270" w:rsidRDefault="00B07104" w:rsidP="00CF0270"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创建</w:t>
            </w:r>
          </w:p>
        </w:tc>
        <w:tc>
          <w:tcPr>
            <w:tcW w:w="1511" w:type="dxa"/>
          </w:tcPr>
          <w:p w14:paraId="1FF3F7B4" w14:textId="77695005" w:rsidR="00CF0270" w:rsidRDefault="00B07104" w:rsidP="00CF0270"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修改</w:t>
            </w:r>
          </w:p>
        </w:tc>
        <w:tc>
          <w:tcPr>
            <w:tcW w:w="2064" w:type="dxa"/>
          </w:tcPr>
          <w:p w14:paraId="6D727AD2" w14:textId="1E2FCD8C" w:rsidR="00CF0270" w:rsidRDefault="00B07104" w:rsidP="00CF0270"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删除</w:t>
            </w:r>
          </w:p>
        </w:tc>
      </w:tr>
      <w:tr w:rsidR="00CF0270" w14:paraId="0768B64F" w14:textId="77777777" w:rsidTr="00274C8A">
        <w:tc>
          <w:tcPr>
            <w:tcW w:w="1367" w:type="dxa"/>
          </w:tcPr>
          <w:p w14:paraId="0D48E2C8" w14:textId="6D1C7313" w:rsidR="00CF0270" w:rsidRDefault="00B07104" w:rsidP="00CF0270">
            <w:r>
              <w:rPr>
                <w:rFonts w:hint="eastAsia"/>
              </w:rPr>
              <w:t>/</w:t>
            </w:r>
            <w:r>
              <w:t>users</w:t>
            </w:r>
          </w:p>
        </w:tc>
        <w:tc>
          <w:tcPr>
            <w:tcW w:w="1676" w:type="dxa"/>
          </w:tcPr>
          <w:p w14:paraId="4030C442" w14:textId="6B9FAB26" w:rsidR="00CF0270" w:rsidRDefault="00B07104" w:rsidP="00CF027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集合</w:t>
            </w:r>
          </w:p>
        </w:tc>
        <w:tc>
          <w:tcPr>
            <w:tcW w:w="1678" w:type="dxa"/>
          </w:tcPr>
          <w:p w14:paraId="29E5FB42" w14:textId="5B58F390" w:rsidR="00CF0270" w:rsidRPr="00B07104" w:rsidRDefault="00B07104" w:rsidP="00CF0270">
            <w:r>
              <w:rPr>
                <w:rFonts w:hint="eastAsia"/>
              </w:rPr>
              <w:t>创建新的</w:t>
            </w:r>
            <w:r>
              <w:rPr>
                <w:rFonts w:hint="eastAsia"/>
              </w:rPr>
              <w:t>user</w:t>
            </w:r>
          </w:p>
        </w:tc>
        <w:tc>
          <w:tcPr>
            <w:tcW w:w="1511" w:type="dxa"/>
          </w:tcPr>
          <w:p w14:paraId="76E4E04D" w14:textId="2124C897" w:rsidR="00CF0270" w:rsidRDefault="00B07104" w:rsidP="00CF0270">
            <w:r>
              <w:rPr>
                <w:rFonts w:hint="eastAsia"/>
              </w:rPr>
              <w:t>批量更新</w:t>
            </w:r>
            <w:r>
              <w:rPr>
                <w:rFonts w:hint="eastAsia"/>
              </w:rPr>
              <w:t>users</w:t>
            </w:r>
          </w:p>
        </w:tc>
        <w:tc>
          <w:tcPr>
            <w:tcW w:w="2064" w:type="dxa"/>
          </w:tcPr>
          <w:p w14:paraId="457DD532" w14:textId="62E53DD3" w:rsidR="00CF0270" w:rsidRDefault="00B07104" w:rsidP="00CF0270">
            <w:r>
              <w:rPr>
                <w:rFonts w:hint="eastAsia"/>
              </w:rPr>
              <w:t>删除所有</w:t>
            </w:r>
            <w:r>
              <w:rPr>
                <w:rFonts w:hint="eastAsia"/>
              </w:rPr>
              <w:t>users</w:t>
            </w:r>
          </w:p>
        </w:tc>
      </w:tr>
      <w:tr w:rsidR="00CF0270" w14:paraId="196A5C15" w14:textId="77777777" w:rsidTr="00274C8A">
        <w:tc>
          <w:tcPr>
            <w:tcW w:w="1367" w:type="dxa"/>
          </w:tcPr>
          <w:p w14:paraId="5726B1B1" w14:textId="7CDE3CCB" w:rsidR="00CF0270" w:rsidRDefault="00B07104" w:rsidP="00CF0270">
            <w:r>
              <w:t>/users/1</w:t>
            </w:r>
          </w:p>
        </w:tc>
        <w:tc>
          <w:tcPr>
            <w:tcW w:w="1676" w:type="dxa"/>
          </w:tcPr>
          <w:p w14:paraId="027BA799" w14:textId="06CD5F25" w:rsidR="00CF0270" w:rsidRDefault="00B07104" w:rsidP="00CF0270">
            <w:r>
              <w:rPr>
                <w:rFonts w:hint="eastAsia"/>
              </w:rPr>
              <w:t>返回指定</w:t>
            </w:r>
            <w:r>
              <w:rPr>
                <w:rFonts w:hint="eastAsia"/>
              </w:rPr>
              <w:t>user</w:t>
            </w:r>
          </w:p>
        </w:tc>
        <w:tc>
          <w:tcPr>
            <w:tcW w:w="1678" w:type="dxa"/>
          </w:tcPr>
          <w:p w14:paraId="5CD95952" w14:textId="7034B533" w:rsidR="00CF0270" w:rsidRDefault="00B07104" w:rsidP="00CF0270">
            <w:r>
              <w:rPr>
                <w:rFonts w:hint="eastAsia"/>
              </w:rPr>
              <w:t>不允许</w:t>
            </w:r>
          </w:p>
        </w:tc>
        <w:tc>
          <w:tcPr>
            <w:tcW w:w="1511" w:type="dxa"/>
          </w:tcPr>
          <w:p w14:paraId="1944763C" w14:textId="19DA0B4D" w:rsidR="00CF0270" w:rsidRDefault="00B07104" w:rsidP="00CF0270">
            <w:r>
              <w:rPr>
                <w:rFonts w:hint="eastAsia"/>
              </w:rPr>
              <w:t>更新指定</w:t>
            </w:r>
            <w:r>
              <w:rPr>
                <w:rFonts w:hint="eastAsia"/>
              </w:rPr>
              <w:t>user</w:t>
            </w:r>
          </w:p>
        </w:tc>
        <w:tc>
          <w:tcPr>
            <w:tcW w:w="2064" w:type="dxa"/>
          </w:tcPr>
          <w:p w14:paraId="7278A54C" w14:textId="528D82A6" w:rsidR="00CF0270" w:rsidRDefault="00B07104" w:rsidP="00CF0270"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user</w:t>
            </w:r>
          </w:p>
        </w:tc>
      </w:tr>
      <w:tr w:rsidR="00CF0270" w14:paraId="6D51896E" w14:textId="77777777" w:rsidTr="00274C8A">
        <w:tc>
          <w:tcPr>
            <w:tcW w:w="1367" w:type="dxa"/>
          </w:tcPr>
          <w:p w14:paraId="205B54B1" w14:textId="687641BE" w:rsidR="00CF0270" w:rsidRDefault="00B07104" w:rsidP="00CF0270">
            <w:r>
              <w:t>/</w:t>
            </w:r>
            <w:proofErr w:type="spellStart"/>
            <w:proofErr w:type="gramStart"/>
            <w:r>
              <w:t>users</w:t>
            </w:r>
            <w:r>
              <w:rPr>
                <w:rFonts w:hint="eastAsia"/>
              </w:rPr>
              <w:t>?</w:t>
            </w:r>
            <w:r w:rsidR="005A2967">
              <w:t>query</w:t>
            </w:r>
            <w:proofErr w:type="spellEnd"/>
            <w:proofErr w:type="gramEnd"/>
          </w:p>
        </w:tc>
        <w:tc>
          <w:tcPr>
            <w:tcW w:w="1676" w:type="dxa"/>
          </w:tcPr>
          <w:p w14:paraId="6ACCD394" w14:textId="4C1002CF" w:rsidR="00CF0270" w:rsidRDefault="005A2967" w:rsidP="00CF0270">
            <w:r>
              <w:rPr>
                <w:rFonts w:hint="eastAsia"/>
              </w:rPr>
              <w:t>返回指定条件的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集合</w:t>
            </w:r>
          </w:p>
        </w:tc>
        <w:tc>
          <w:tcPr>
            <w:tcW w:w="1678" w:type="dxa"/>
          </w:tcPr>
          <w:p w14:paraId="4EDDC755" w14:textId="1D48AA93" w:rsidR="00CF0270" w:rsidRDefault="005A2967" w:rsidP="00CF0270">
            <w:r>
              <w:rPr>
                <w:rFonts w:hint="eastAsia"/>
              </w:rPr>
              <w:t>不允许</w:t>
            </w:r>
          </w:p>
        </w:tc>
        <w:tc>
          <w:tcPr>
            <w:tcW w:w="1511" w:type="dxa"/>
          </w:tcPr>
          <w:p w14:paraId="2D34D761" w14:textId="07C4880C" w:rsidR="00CF0270" w:rsidRDefault="005A2967" w:rsidP="00CF0270">
            <w:r>
              <w:rPr>
                <w:rFonts w:hint="eastAsia"/>
              </w:rPr>
              <w:t>不允许</w:t>
            </w:r>
          </w:p>
        </w:tc>
        <w:tc>
          <w:tcPr>
            <w:tcW w:w="2064" w:type="dxa"/>
          </w:tcPr>
          <w:p w14:paraId="5F37735C" w14:textId="2F8D8CDD" w:rsidR="00CF0270" w:rsidRDefault="005A2967" w:rsidP="00CF0270">
            <w:r>
              <w:rPr>
                <w:rFonts w:hint="eastAsia"/>
              </w:rPr>
              <w:t>删除指定条件的</w:t>
            </w:r>
            <w:r>
              <w:rPr>
                <w:rFonts w:hint="eastAsia"/>
              </w:rPr>
              <w:t>users</w:t>
            </w:r>
          </w:p>
        </w:tc>
      </w:tr>
    </w:tbl>
    <w:p w14:paraId="6C14A508" w14:textId="77777777" w:rsidR="00CF0270" w:rsidRPr="00CF0270" w:rsidRDefault="00CF0270" w:rsidP="00CF0270"/>
    <w:p w14:paraId="772F9FD5" w14:textId="6EEB35B8" w:rsidR="00CF0270" w:rsidRDefault="00CF0270" w:rsidP="00CF0270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动词+宾语</w:t>
      </w:r>
    </w:p>
    <w:p w14:paraId="5078C356" w14:textId="4E4BFEA5" w:rsidR="00CF0270" w:rsidRDefault="005A2967" w:rsidP="00CF0270">
      <w:r>
        <w:tab/>
      </w:r>
      <w:r>
        <w:rPr>
          <w:rFonts w:hint="eastAsia"/>
        </w:rPr>
        <w:t>RESTful</w:t>
      </w:r>
      <w:r>
        <w:rPr>
          <w:rFonts w:hint="eastAsia"/>
        </w:rPr>
        <w:t>的核心思想就是，客户端发出的数据操作指令都是“动词</w:t>
      </w:r>
      <w:r>
        <w:rPr>
          <w:rFonts w:hint="eastAsia"/>
        </w:rPr>
        <w:t>+</w:t>
      </w:r>
      <w:r>
        <w:rPr>
          <w:rFonts w:hint="eastAsia"/>
        </w:rPr>
        <w:t>宾语”的结构。比如，</w:t>
      </w:r>
      <w:r>
        <w:rPr>
          <w:rFonts w:hint="eastAsia"/>
        </w:rPr>
        <w:t>GET</w:t>
      </w:r>
      <w:r>
        <w:t xml:space="preserve"> /users</w:t>
      </w:r>
      <w:r>
        <w:rPr>
          <w:rFonts w:hint="eastAsia"/>
        </w:rPr>
        <w:t>这个命令，</w:t>
      </w:r>
      <w:r>
        <w:rPr>
          <w:rFonts w:hint="eastAsia"/>
        </w:rPr>
        <w:t>GET</w:t>
      </w:r>
      <w:r>
        <w:rPr>
          <w:rFonts w:hint="eastAsia"/>
        </w:rPr>
        <w:t>是动词，</w:t>
      </w:r>
      <w:r>
        <w:rPr>
          <w:rFonts w:hint="eastAsia"/>
        </w:rPr>
        <w:t>/users</w:t>
      </w:r>
      <w:r>
        <w:rPr>
          <w:rFonts w:hint="eastAsia"/>
        </w:rPr>
        <w:t>是宾语。</w:t>
      </w:r>
    </w:p>
    <w:p w14:paraId="5474EA57" w14:textId="10CA29EF" w:rsidR="005A2967" w:rsidRDefault="005A2967" w:rsidP="00CF0270">
      <w:r>
        <w:tab/>
      </w:r>
      <w:r>
        <w:rPr>
          <w:rFonts w:hint="eastAsia"/>
        </w:rPr>
        <w:t>动词通常就是五种，对应</w:t>
      </w:r>
      <w:r>
        <w:rPr>
          <w:rFonts w:hint="eastAsia"/>
        </w:rPr>
        <w:t>CRUD</w:t>
      </w:r>
      <w:r>
        <w:rPr>
          <w:rFonts w:hint="eastAsia"/>
        </w:rPr>
        <w:t>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5A2967" w14:paraId="1EA8D92D" w14:textId="77777777" w:rsidTr="00A16286">
        <w:tc>
          <w:tcPr>
            <w:tcW w:w="1271" w:type="dxa"/>
          </w:tcPr>
          <w:p w14:paraId="5B257F9F" w14:textId="4EA05775" w:rsidR="005A2967" w:rsidRDefault="005A2967" w:rsidP="00CF0270">
            <w:r>
              <w:rPr>
                <w:rFonts w:hint="eastAsia"/>
              </w:rPr>
              <w:t>动词</w:t>
            </w:r>
          </w:p>
        </w:tc>
        <w:tc>
          <w:tcPr>
            <w:tcW w:w="1276" w:type="dxa"/>
          </w:tcPr>
          <w:p w14:paraId="489DE595" w14:textId="7D72C344" w:rsidR="005A2967" w:rsidRDefault="005A2967" w:rsidP="00CF0270">
            <w:r>
              <w:rPr>
                <w:rFonts w:hint="eastAsia"/>
              </w:rPr>
              <w:t>对应操作</w:t>
            </w:r>
          </w:p>
        </w:tc>
        <w:tc>
          <w:tcPr>
            <w:tcW w:w="5749" w:type="dxa"/>
          </w:tcPr>
          <w:p w14:paraId="6C7D5167" w14:textId="18F63638" w:rsidR="005A2967" w:rsidRDefault="00213035" w:rsidP="00CF0270">
            <w:r>
              <w:rPr>
                <w:rFonts w:hint="eastAsia"/>
              </w:rPr>
              <w:t>说明</w:t>
            </w:r>
          </w:p>
        </w:tc>
      </w:tr>
      <w:tr w:rsidR="005A2967" w14:paraId="059121A2" w14:textId="77777777" w:rsidTr="00A16286">
        <w:tc>
          <w:tcPr>
            <w:tcW w:w="1271" w:type="dxa"/>
          </w:tcPr>
          <w:p w14:paraId="17FF9992" w14:textId="668B3E5C" w:rsidR="005A2967" w:rsidRDefault="005A2967" w:rsidP="00CF0270">
            <w:r>
              <w:rPr>
                <w:rFonts w:hint="eastAsia"/>
              </w:rPr>
              <w:t>GET</w:t>
            </w:r>
          </w:p>
        </w:tc>
        <w:tc>
          <w:tcPr>
            <w:tcW w:w="1276" w:type="dxa"/>
          </w:tcPr>
          <w:p w14:paraId="43B33308" w14:textId="06E42AC3" w:rsidR="005A2967" w:rsidRDefault="005A2967" w:rsidP="00CF0270">
            <w:r>
              <w:rPr>
                <w:rFonts w:hint="eastAsia"/>
              </w:rPr>
              <w:t>Read</w:t>
            </w:r>
          </w:p>
        </w:tc>
        <w:tc>
          <w:tcPr>
            <w:tcW w:w="5749" w:type="dxa"/>
          </w:tcPr>
          <w:p w14:paraId="4CB98E33" w14:textId="1B6DC7CE" w:rsidR="005A2967" w:rsidRDefault="005A2967" w:rsidP="00CF0270">
            <w:r>
              <w:rPr>
                <w:rFonts w:hint="eastAsia"/>
              </w:rPr>
              <w:t>查询</w:t>
            </w:r>
            <w:r w:rsidR="00A16286">
              <w:rPr>
                <w:rFonts w:hint="eastAsia"/>
              </w:rPr>
              <w:t>，从服务器上获取一个具体的资源或者一个资源列表</w:t>
            </w:r>
          </w:p>
        </w:tc>
      </w:tr>
      <w:tr w:rsidR="005A2967" w14:paraId="2AECA9C1" w14:textId="77777777" w:rsidTr="00A16286">
        <w:tc>
          <w:tcPr>
            <w:tcW w:w="1271" w:type="dxa"/>
          </w:tcPr>
          <w:p w14:paraId="2BC3F4EE" w14:textId="66ECAF4A" w:rsidR="005A2967" w:rsidRDefault="005A2967" w:rsidP="00CF0270">
            <w:r>
              <w:rPr>
                <w:rFonts w:hint="eastAsia"/>
              </w:rPr>
              <w:t>POST</w:t>
            </w:r>
          </w:p>
        </w:tc>
        <w:tc>
          <w:tcPr>
            <w:tcW w:w="1276" w:type="dxa"/>
          </w:tcPr>
          <w:p w14:paraId="17982754" w14:textId="210DA60B" w:rsidR="005A2967" w:rsidRDefault="005A2967" w:rsidP="00CF0270">
            <w:r>
              <w:rPr>
                <w:rFonts w:hint="eastAsia"/>
              </w:rPr>
              <w:t>Create</w:t>
            </w:r>
          </w:p>
        </w:tc>
        <w:tc>
          <w:tcPr>
            <w:tcW w:w="5749" w:type="dxa"/>
          </w:tcPr>
          <w:p w14:paraId="43298553" w14:textId="5B04C8B1" w:rsidR="005A2967" w:rsidRDefault="00A16286" w:rsidP="00CF0270">
            <w:r>
              <w:rPr>
                <w:rFonts w:hint="eastAsia"/>
              </w:rPr>
              <w:t>创建，在服务器上创建一个新的资源</w:t>
            </w:r>
          </w:p>
        </w:tc>
      </w:tr>
      <w:tr w:rsidR="005A2967" w14:paraId="2660C5C2" w14:textId="77777777" w:rsidTr="00A16286">
        <w:tc>
          <w:tcPr>
            <w:tcW w:w="1271" w:type="dxa"/>
          </w:tcPr>
          <w:p w14:paraId="54391A78" w14:textId="71B1000C" w:rsidR="005A2967" w:rsidRDefault="005A2967" w:rsidP="00CF0270">
            <w:r>
              <w:rPr>
                <w:rFonts w:hint="eastAsia"/>
              </w:rPr>
              <w:t>PUT</w:t>
            </w:r>
          </w:p>
        </w:tc>
        <w:tc>
          <w:tcPr>
            <w:tcW w:w="1276" w:type="dxa"/>
          </w:tcPr>
          <w:p w14:paraId="2DB940C4" w14:textId="2E5BD315" w:rsidR="005A2967" w:rsidRDefault="005A2967" w:rsidP="00CF0270">
            <w:r>
              <w:rPr>
                <w:rFonts w:hint="eastAsia"/>
              </w:rPr>
              <w:t>Update</w:t>
            </w:r>
          </w:p>
        </w:tc>
        <w:tc>
          <w:tcPr>
            <w:tcW w:w="5749" w:type="dxa"/>
          </w:tcPr>
          <w:p w14:paraId="36F66A82" w14:textId="4D90AB6C" w:rsidR="005A2967" w:rsidRDefault="005A2967" w:rsidP="00CF0270">
            <w:r>
              <w:rPr>
                <w:rFonts w:hint="eastAsia"/>
              </w:rPr>
              <w:t>更新</w:t>
            </w:r>
            <w:r w:rsidR="00A16286">
              <w:rPr>
                <w:rFonts w:hint="eastAsia"/>
              </w:rPr>
              <w:t>，以整体的方式更新服务器上的一个资源</w:t>
            </w:r>
          </w:p>
        </w:tc>
      </w:tr>
      <w:tr w:rsidR="005A2967" w14:paraId="0CC46CB6" w14:textId="77777777" w:rsidTr="00A16286">
        <w:tc>
          <w:tcPr>
            <w:tcW w:w="1271" w:type="dxa"/>
          </w:tcPr>
          <w:p w14:paraId="2D3B2C5B" w14:textId="36B76627" w:rsidR="005A2967" w:rsidRDefault="005A2967" w:rsidP="00CF0270">
            <w:r>
              <w:rPr>
                <w:rFonts w:hint="eastAsia"/>
              </w:rPr>
              <w:t>DELETE</w:t>
            </w:r>
          </w:p>
        </w:tc>
        <w:tc>
          <w:tcPr>
            <w:tcW w:w="1276" w:type="dxa"/>
          </w:tcPr>
          <w:p w14:paraId="5221754D" w14:textId="34D6C614" w:rsidR="005A2967" w:rsidRDefault="005A2967" w:rsidP="00CF0270">
            <w:r>
              <w:rPr>
                <w:rFonts w:hint="eastAsia"/>
              </w:rPr>
              <w:t>Delete</w:t>
            </w:r>
          </w:p>
        </w:tc>
        <w:tc>
          <w:tcPr>
            <w:tcW w:w="5749" w:type="dxa"/>
          </w:tcPr>
          <w:p w14:paraId="689DE76F" w14:textId="4CBBFE31" w:rsidR="005A2967" w:rsidRDefault="005A2967" w:rsidP="00CF0270">
            <w:r>
              <w:rPr>
                <w:rFonts w:hint="eastAsia"/>
              </w:rPr>
              <w:t>删除</w:t>
            </w:r>
            <w:r w:rsidR="00A16286">
              <w:rPr>
                <w:rFonts w:hint="eastAsia"/>
              </w:rPr>
              <w:t>，删除服务器上的一个资源或者一个资源集合</w:t>
            </w:r>
          </w:p>
        </w:tc>
      </w:tr>
    </w:tbl>
    <w:p w14:paraId="08992E09" w14:textId="388AB885" w:rsidR="005A2967" w:rsidRDefault="005A2967" w:rsidP="00CF0270">
      <w:r>
        <w:tab/>
      </w:r>
      <w:r>
        <w:rPr>
          <w:rFonts w:hint="eastAsia"/>
        </w:rPr>
        <w:t>根据</w:t>
      </w:r>
      <w:r>
        <w:rPr>
          <w:rFonts w:hint="eastAsia"/>
        </w:rPr>
        <w:t>HTTP</w:t>
      </w:r>
      <w:r>
        <w:rPr>
          <w:rFonts w:hint="eastAsia"/>
        </w:rPr>
        <w:t>规范，动词一律大写。</w:t>
      </w:r>
    </w:p>
    <w:p w14:paraId="3CD5864E" w14:textId="6B9161EC" w:rsidR="00213035" w:rsidRDefault="00213035" w:rsidP="00213035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宾语必须是名词，</w:t>
      </w:r>
      <w:proofErr w:type="gramStart"/>
      <w:r>
        <w:rPr>
          <w:rFonts w:hint="eastAsia"/>
        </w:rPr>
        <w:t>且建议</w:t>
      </w:r>
      <w:proofErr w:type="gramEnd"/>
      <w:r>
        <w:rPr>
          <w:rFonts w:hint="eastAsia"/>
        </w:rPr>
        <w:t>使用小写的名词复数</w:t>
      </w:r>
    </w:p>
    <w:p w14:paraId="7D6A258D" w14:textId="7B19E9C3" w:rsidR="00213035" w:rsidRDefault="00213035" w:rsidP="00213035">
      <w:r>
        <w:tab/>
      </w:r>
      <w:r>
        <w:rPr>
          <w:rFonts w:hint="eastAsia"/>
        </w:rPr>
        <w:t>宾语就是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，是</w:t>
      </w:r>
      <w:r>
        <w:rPr>
          <w:rFonts w:hint="eastAsia"/>
        </w:rPr>
        <w:t>HTTP</w:t>
      </w:r>
      <w:r>
        <w:rPr>
          <w:rFonts w:hint="eastAsia"/>
        </w:rPr>
        <w:t>动词作用的对象。应该是名字，不能是动词。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035" w:rsidRPr="005F2644" w14:paraId="6E245366" w14:textId="77777777" w:rsidTr="00213035">
        <w:tc>
          <w:tcPr>
            <w:tcW w:w="4148" w:type="dxa"/>
          </w:tcPr>
          <w:p w14:paraId="42B416EE" w14:textId="7FF62FAE" w:rsidR="00213035" w:rsidRPr="005F2644" w:rsidRDefault="004F6737" w:rsidP="0021303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推荐</w:t>
            </w:r>
          </w:p>
        </w:tc>
        <w:tc>
          <w:tcPr>
            <w:tcW w:w="4148" w:type="dxa"/>
          </w:tcPr>
          <w:p w14:paraId="11E08A3F" w14:textId="25AC89BF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错误</w:t>
            </w:r>
          </w:p>
        </w:tc>
      </w:tr>
      <w:tr w:rsidR="00213035" w:rsidRPr="005F2644" w14:paraId="6C60C6B3" w14:textId="77777777" w:rsidTr="00213035">
        <w:tc>
          <w:tcPr>
            <w:tcW w:w="4148" w:type="dxa"/>
          </w:tcPr>
          <w:p w14:paraId="02A058F5" w14:textId="589CBF8D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users</w:t>
            </w:r>
          </w:p>
        </w:tc>
        <w:tc>
          <w:tcPr>
            <w:tcW w:w="4148" w:type="dxa"/>
          </w:tcPr>
          <w:p w14:paraId="5C816DDE" w14:textId="33CF2350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getAllUsers</w:t>
            </w:r>
            <w:proofErr w:type="spellEnd"/>
          </w:p>
        </w:tc>
      </w:tr>
      <w:tr w:rsidR="00213035" w:rsidRPr="005F2644" w14:paraId="77660EA2" w14:textId="77777777" w:rsidTr="00213035">
        <w:tc>
          <w:tcPr>
            <w:tcW w:w="4148" w:type="dxa"/>
          </w:tcPr>
          <w:p w14:paraId="57B3A4D5" w14:textId="7B393D30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users/1</w:t>
            </w:r>
          </w:p>
        </w:tc>
        <w:tc>
          <w:tcPr>
            <w:tcW w:w="4148" w:type="dxa"/>
          </w:tcPr>
          <w:p w14:paraId="21C7571F" w14:textId="30383316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getById</w:t>
            </w:r>
            <w:proofErr w:type="spellEnd"/>
            <w:r w:rsidRPr="005F2644">
              <w:rPr>
                <w:rFonts w:ascii="微软雅黑" w:hAnsi="微软雅黑"/>
              </w:rPr>
              <w:t>/1</w:t>
            </w:r>
          </w:p>
        </w:tc>
      </w:tr>
      <w:tr w:rsidR="00213035" w:rsidRPr="005F2644" w14:paraId="53ABFE91" w14:textId="77777777" w:rsidTr="00213035">
        <w:tc>
          <w:tcPr>
            <w:tcW w:w="4148" w:type="dxa"/>
          </w:tcPr>
          <w:p w14:paraId="43009B23" w14:textId="7331AFF6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/users</w:t>
            </w:r>
            <w:del w:id="0" w:author="正茂 常" w:date="2019-03-12T09:23:00Z">
              <w:r w:rsidRPr="005F2644" w:rsidDel="0052036B">
                <w:rPr>
                  <w:rFonts w:ascii="微软雅黑" w:hAnsi="微软雅黑"/>
                </w:rPr>
                <w:delText>?</w:delText>
              </w:r>
            </w:del>
            <w:ins w:id="1" w:author="正茂 常" w:date="2019-03-12T09:23:00Z">
              <w:r w:rsidR="0052036B">
                <w:rPr>
                  <w:rFonts w:ascii="微软雅黑" w:hAnsi="微软雅黑"/>
                </w:rPr>
                <w:t>/</w:t>
              </w:r>
            </w:ins>
            <w:r w:rsidRPr="005F2644">
              <w:rPr>
                <w:rFonts w:ascii="微软雅黑" w:hAnsi="微软雅黑"/>
              </w:rPr>
              <w:t>username</w:t>
            </w:r>
            <w:del w:id="2" w:author="正茂 常" w:date="2019-03-12T09:23:00Z">
              <w:r w:rsidRPr="005F2644" w:rsidDel="0052036B">
                <w:rPr>
                  <w:rFonts w:ascii="微软雅黑" w:hAnsi="微软雅黑"/>
                </w:rPr>
                <w:delText>=</w:delText>
              </w:r>
            </w:del>
            <w:ins w:id="3" w:author="正茂 常" w:date="2019-03-12T09:23:00Z">
              <w:r w:rsidR="0052036B">
                <w:rPr>
                  <w:rFonts w:ascii="微软雅黑" w:hAnsi="微软雅黑"/>
                </w:rPr>
                <w:t>/</w:t>
              </w:r>
            </w:ins>
            <w:r w:rsidRPr="005F2644">
              <w:rPr>
                <w:rFonts w:ascii="微软雅黑" w:hAnsi="微软雅黑"/>
              </w:rPr>
              <w:t>admin</w:t>
            </w:r>
          </w:p>
        </w:tc>
        <w:tc>
          <w:tcPr>
            <w:tcW w:w="4148" w:type="dxa"/>
          </w:tcPr>
          <w:p w14:paraId="094C6ADB" w14:textId="27A54D54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getByUsername</w:t>
            </w:r>
            <w:proofErr w:type="spellEnd"/>
            <w:r w:rsidRPr="005F2644">
              <w:rPr>
                <w:rFonts w:ascii="微软雅黑" w:hAnsi="微软雅黑"/>
              </w:rPr>
              <w:t>/admin</w:t>
            </w:r>
          </w:p>
        </w:tc>
      </w:tr>
      <w:tr w:rsidR="00213035" w:rsidRPr="005F2644" w14:paraId="3264FEF5" w14:textId="77777777" w:rsidTr="00213035">
        <w:tc>
          <w:tcPr>
            <w:tcW w:w="4148" w:type="dxa"/>
          </w:tcPr>
          <w:p w14:paraId="214C5CE8" w14:textId="6BF9181C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users?page</w:t>
            </w:r>
            <w:proofErr w:type="spellEnd"/>
            <w:r w:rsidRPr="005F2644">
              <w:rPr>
                <w:rFonts w:ascii="微软雅黑" w:hAnsi="微软雅黑"/>
              </w:rPr>
              <w:t>=1</w:t>
            </w:r>
            <w:r w:rsidR="00A361CB">
              <w:rPr>
                <w:rFonts w:ascii="微软雅黑" w:hAnsi="微软雅黑"/>
              </w:rPr>
              <w:t>,</w:t>
            </w:r>
            <w:r w:rsidRPr="005F2644">
              <w:rPr>
                <w:rFonts w:ascii="微软雅黑" w:hAnsi="微软雅黑"/>
              </w:rPr>
              <w:t>15</w:t>
            </w:r>
          </w:p>
        </w:tc>
        <w:tc>
          <w:tcPr>
            <w:tcW w:w="4148" w:type="dxa"/>
          </w:tcPr>
          <w:p w14:paraId="0994F418" w14:textId="78F8FF2D" w:rsidR="00213035" w:rsidRPr="005F2644" w:rsidRDefault="00213035" w:rsidP="00213035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getAllUsers</w:t>
            </w:r>
            <w:proofErr w:type="spellEnd"/>
            <w:r w:rsidRPr="005F2644">
              <w:rPr>
                <w:rFonts w:ascii="微软雅黑" w:hAnsi="微软雅黑"/>
              </w:rPr>
              <w:t>/1/15</w:t>
            </w:r>
          </w:p>
        </w:tc>
      </w:tr>
    </w:tbl>
    <w:p w14:paraId="2C29C65E" w14:textId="28FF995A" w:rsidR="00213035" w:rsidRDefault="00FA1A98" w:rsidP="00215560">
      <w:pPr>
        <w:pStyle w:val="2"/>
        <w:numPr>
          <w:ilvl w:val="1"/>
          <w:numId w:val="2"/>
        </w:numPr>
      </w:pPr>
      <w:r>
        <w:rPr>
          <w:rFonts w:hint="eastAsia"/>
        </w:rPr>
        <w:t>宾语名词</w:t>
      </w:r>
      <w:r w:rsidR="00215560">
        <w:rPr>
          <w:rFonts w:hint="eastAsia"/>
        </w:rPr>
        <w:t>尽量</w:t>
      </w:r>
      <w:r>
        <w:rPr>
          <w:rFonts w:hint="eastAsia"/>
        </w:rPr>
        <w:t>领域模型和数据库表名一致</w:t>
      </w:r>
    </w:p>
    <w:p w14:paraId="171FF660" w14:textId="73DD6D16" w:rsidR="00215560" w:rsidRPr="00215560" w:rsidRDefault="00215560" w:rsidP="007E29C3">
      <w:pPr>
        <w:ind w:firstLine="420"/>
      </w:pPr>
      <w:r>
        <w:rPr>
          <w:rFonts w:hint="eastAsia"/>
        </w:rPr>
        <w:t>名词命名与领域模型或数据库表名一致，方便对接口、服务、数据访问、数据库的统一，有利于后续程序跟踪调试，也方便</w:t>
      </w:r>
      <w:r>
        <w:rPr>
          <w:rFonts w:hint="eastAsia"/>
        </w:rPr>
        <w:t>API</w:t>
      </w:r>
      <w:r w:rsidR="007E29C3">
        <w:rPr>
          <w:rFonts w:hint="eastAsia"/>
        </w:rPr>
        <w:t>调用者与后台开发者之间沟通。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2489"/>
      </w:tblGrid>
      <w:tr w:rsidR="00215560" w:rsidRPr="005F2644" w14:paraId="38CA16D8" w14:textId="03C473B0" w:rsidTr="00274C8A">
        <w:tc>
          <w:tcPr>
            <w:tcW w:w="1555" w:type="dxa"/>
          </w:tcPr>
          <w:p w14:paraId="246E68BA" w14:textId="0FAE3BCB" w:rsidR="00215560" w:rsidRPr="005F2644" w:rsidRDefault="004F6737" w:rsidP="00EA1A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</w:t>
            </w:r>
          </w:p>
        </w:tc>
        <w:tc>
          <w:tcPr>
            <w:tcW w:w="1842" w:type="dxa"/>
          </w:tcPr>
          <w:p w14:paraId="3AB47A71" w14:textId="64A35167" w:rsidR="00215560" w:rsidRPr="005F2644" w:rsidRDefault="003B31EB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避免</w:t>
            </w:r>
          </w:p>
        </w:tc>
        <w:tc>
          <w:tcPr>
            <w:tcW w:w="2410" w:type="dxa"/>
          </w:tcPr>
          <w:p w14:paraId="06324B1A" w14:textId="4BD6A1DD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领域模型或数据库表名</w:t>
            </w:r>
          </w:p>
        </w:tc>
        <w:tc>
          <w:tcPr>
            <w:tcW w:w="2489" w:type="dxa"/>
          </w:tcPr>
          <w:p w14:paraId="2296EC40" w14:textId="5D36B32C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名词解释（多种解释）</w:t>
            </w:r>
          </w:p>
        </w:tc>
      </w:tr>
      <w:tr w:rsidR="00215560" w:rsidRPr="005F2644" w14:paraId="7EF4F71A" w14:textId="12F20767" w:rsidTr="00274C8A">
        <w:tc>
          <w:tcPr>
            <w:tcW w:w="1555" w:type="dxa"/>
          </w:tcPr>
          <w:p w14:paraId="3BDB357C" w14:textId="77777777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users</w:t>
            </w:r>
          </w:p>
        </w:tc>
        <w:tc>
          <w:tcPr>
            <w:tcW w:w="1842" w:type="dxa"/>
          </w:tcPr>
          <w:p w14:paraId="639FA7CB" w14:textId="0A88B600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/account</w:t>
            </w:r>
          </w:p>
        </w:tc>
        <w:tc>
          <w:tcPr>
            <w:tcW w:w="2410" w:type="dxa"/>
          </w:tcPr>
          <w:p w14:paraId="585BC4A9" w14:textId="5BDB9CC8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/>
              </w:rPr>
              <w:t>U</w:t>
            </w:r>
            <w:r w:rsidRPr="005F2644">
              <w:rPr>
                <w:rFonts w:ascii="微软雅黑" w:hAnsi="微软雅黑" w:hint="eastAsia"/>
              </w:rPr>
              <w:t>ser或user</w:t>
            </w:r>
          </w:p>
        </w:tc>
        <w:tc>
          <w:tcPr>
            <w:tcW w:w="2489" w:type="dxa"/>
          </w:tcPr>
          <w:p w14:paraId="6A12BE13" w14:textId="1FB4CC25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用户或账户</w:t>
            </w:r>
          </w:p>
        </w:tc>
      </w:tr>
      <w:tr w:rsidR="00215560" w:rsidRPr="005F2644" w14:paraId="1F7F400B" w14:textId="6C12DFED" w:rsidTr="00274C8A">
        <w:tc>
          <w:tcPr>
            <w:tcW w:w="1555" w:type="dxa"/>
          </w:tcPr>
          <w:p w14:paraId="16B890EA" w14:textId="38942291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/log</w:t>
            </w:r>
            <w:r w:rsidRPr="005F2644">
              <w:rPr>
                <w:rFonts w:ascii="微软雅黑" w:hAnsi="微软雅黑"/>
              </w:rPr>
              <w:t>s</w:t>
            </w:r>
          </w:p>
        </w:tc>
        <w:tc>
          <w:tcPr>
            <w:tcW w:w="1842" w:type="dxa"/>
          </w:tcPr>
          <w:p w14:paraId="419C2D36" w14:textId="7C3BACF6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 w:hint="eastAsia"/>
              </w:rPr>
              <w:t>systemlog</w:t>
            </w:r>
            <w:proofErr w:type="spellEnd"/>
          </w:p>
        </w:tc>
        <w:tc>
          <w:tcPr>
            <w:tcW w:w="2410" w:type="dxa"/>
          </w:tcPr>
          <w:p w14:paraId="7D353A0B" w14:textId="7A0F0455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Log或log</w:t>
            </w:r>
          </w:p>
        </w:tc>
        <w:tc>
          <w:tcPr>
            <w:tcW w:w="2489" w:type="dxa"/>
          </w:tcPr>
          <w:p w14:paraId="2B257F0F" w14:textId="099B0530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系统日志或异常日志</w:t>
            </w:r>
          </w:p>
        </w:tc>
      </w:tr>
      <w:tr w:rsidR="00215560" w:rsidRPr="005F2644" w14:paraId="75D48BD9" w14:textId="588834F2" w:rsidTr="00274C8A">
        <w:tc>
          <w:tcPr>
            <w:tcW w:w="1555" w:type="dxa"/>
          </w:tcPr>
          <w:p w14:paraId="6FC8AE26" w14:textId="25FEEDFE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activitylogs</w:t>
            </w:r>
            <w:proofErr w:type="spellEnd"/>
          </w:p>
        </w:tc>
        <w:tc>
          <w:tcPr>
            <w:tcW w:w="1842" w:type="dxa"/>
          </w:tcPr>
          <w:p w14:paraId="00CDE4F0" w14:textId="48712B3A" w:rsidR="00215560" w:rsidRPr="005F2644" w:rsidRDefault="00215560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operationlog</w:t>
            </w:r>
            <w:proofErr w:type="spellEnd"/>
          </w:p>
        </w:tc>
        <w:tc>
          <w:tcPr>
            <w:tcW w:w="2410" w:type="dxa"/>
          </w:tcPr>
          <w:p w14:paraId="4122E5DF" w14:textId="1CE3EE5A" w:rsidR="00215560" w:rsidRPr="005F2644" w:rsidRDefault="00215560" w:rsidP="00215560">
            <w:pPr>
              <w:rPr>
                <w:rFonts w:ascii="微软雅黑" w:hAnsi="微软雅黑"/>
              </w:rPr>
            </w:pPr>
            <w:proofErr w:type="spellStart"/>
            <w:r w:rsidRPr="005F2644">
              <w:rPr>
                <w:rFonts w:ascii="微软雅黑" w:hAnsi="微软雅黑" w:hint="eastAsia"/>
              </w:rPr>
              <w:t>A</w:t>
            </w:r>
            <w:r w:rsidRPr="005F2644">
              <w:rPr>
                <w:rFonts w:ascii="微软雅黑" w:hAnsi="微软雅黑"/>
              </w:rPr>
              <w:t>ctivitylog</w:t>
            </w:r>
            <w:proofErr w:type="spellEnd"/>
          </w:p>
          <w:p w14:paraId="7E311C7A" w14:textId="1DE7335E" w:rsidR="00215560" w:rsidRPr="005F2644" w:rsidRDefault="00215560" w:rsidP="00215560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或</w:t>
            </w:r>
            <w:proofErr w:type="spellStart"/>
            <w:r w:rsidRPr="005F2644">
              <w:rPr>
                <w:rFonts w:ascii="微软雅黑" w:hAnsi="微软雅黑"/>
              </w:rPr>
              <w:t>activitylog</w:t>
            </w:r>
            <w:proofErr w:type="spellEnd"/>
          </w:p>
        </w:tc>
        <w:tc>
          <w:tcPr>
            <w:tcW w:w="2489" w:type="dxa"/>
          </w:tcPr>
          <w:p w14:paraId="7C64013A" w14:textId="63EF5930" w:rsidR="00215560" w:rsidRPr="005F2644" w:rsidRDefault="00215560" w:rsidP="00215560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用户活动日志或操作日志</w:t>
            </w:r>
          </w:p>
        </w:tc>
      </w:tr>
    </w:tbl>
    <w:p w14:paraId="47F97373" w14:textId="77777777" w:rsidR="00FA1A98" w:rsidRDefault="00FA1A98" w:rsidP="00213035"/>
    <w:p w14:paraId="4B9392F1" w14:textId="63044EF7" w:rsidR="00213035" w:rsidRDefault="00213035" w:rsidP="00213035">
      <w:pPr>
        <w:pStyle w:val="2"/>
      </w:pPr>
      <w:r>
        <w:rPr>
          <w:rFonts w:hint="eastAsia"/>
        </w:rPr>
        <w:t>1</w:t>
      </w:r>
      <w:r>
        <w:t>.</w:t>
      </w:r>
      <w:r w:rsidR="007E29C3">
        <w:t>4</w:t>
      </w:r>
      <w:r w:rsidR="00C711EA">
        <w:rPr>
          <w:rFonts w:hint="eastAsia"/>
        </w:rPr>
        <w:t>避免多级URL，</w:t>
      </w:r>
      <w:r w:rsidR="00111210">
        <w:rPr>
          <w:rFonts w:hint="eastAsia"/>
        </w:rPr>
        <w:t>可选的、复杂的参数使用查询字符串（？）</w:t>
      </w:r>
    </w:p>
    <w:p w14:paraId="2A5823DA" w14:textId="3C25B0BA" w:rsidR="00213035" w:rsidRDefault="00F31CB0" w:rsidP="00C711EA">
      <w:pPr>
        <w:ind w:firstLine="420"/>
      </w:pPr>
      <w:r w:rsidRPr="00F31CB0">
        <w:rPr>
          <w:rFonts w:hint="eastAsia"/>
        </w:rPr>
        <w:t>用于按实体关联关系进行对象导航，一般跟进</w:t>
      </w:r>
      <w:r w:rsidRPr="00F31CB0">
        <w:t>id</w:t>
      </w:r>
      <w:r w:rsidRPr="00F31CB0">
        <w:t>导航</w:t>
      </w:r>
      <w:r w:rsidRPr="00F31CB0">
        <w:t xml:space="preserve">; </w:t>
      </w:r>
      <w:r w:rsidRPr="00F31CB0">
        <w:t>过深的导航容易导致</w:t>
      </w:r>
      <w:proofErr w:type="spellStart"/>
      <w:r w:rsidRPr="00F31CB0">
        <w:t>url</w:t>
      </w:r>
      <w:proofErr w:type="spellEnd"/>
      <w:r w:rsidRPr="00F31CB0">
        <w:t>膨胀，不易维护</w:t>
      </w:r>
      <w:r>
        <w:rPr>
          <w:rFonts w:hint="eastAsia"/>
        </w:rPr>
        <w:t>。</w:t>
      </w:r>
      <w:r w:rsidRPr="00F31CB0">
        <w:rPr>
          <w:rFonts w:hint="eastAsia"/>
        </w:rPr>
        <w:t>尽量使用查询参数代替路径中的实体导航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184E" w:rsidRPr="005F2644" w14:paraId="1C993703" w14:textId="77777777" w:rsidTr="00EA1ADD">
        <w:tc>
          <w:tcPr>
            <w:tcW w:w="4148" w:type="dxa"/>
          </w:tcPr>
          <w:p w14:paraId="663E8747" w14:textId="558CDFB3" w:rsidR="0081184E" w:rsidRPr="005F2644" w:rsidRDefault="004F6737" w:rsidP="00EA1A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</w:t>
            </w:r>
          </w:p>
        </w:tc>
        <w:tc>
          <w:tcPr>
            <w:tcW w:w="4148" w:type="dxa"/>
          </w:tcPr>
          <w:p w14:paraId="07D8A0B0" w14:textId="4B90A7EC" w:rsidR="0081184E" w:rsidRPr="005F2644" w:rsidRDefault="003B31EB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避免</w:t>
            </w:r>
          </w:p>
        </w:tc>
      </w:tr>
      <w:tr w:rsidR="0081184E" w:rsidRPr="005F2644" w14:paraId="0C031668" w14:textId="77777777" w:rsidTr="00EA1ADD">
        <w:tc>
          <w:tcPr>
            <w:tcW w:w="4148" w:type="dxa"/>
          </w:tcPr>
          <w:p w14:paraId="3CE034F9" w14:textId="04745089" w:rsidR="0081184E" w:rsidRPr="005F2644" w:rsidRDefault="00F31CB0" w:rsidP="00EA1ADD">
            <w:pPr>
              <w:rPr>
                <w:rFonts w:ascii="微软雅黑" w:hAnsi="微软雅黑"/>
              </w:rPr>
            </w:pPr>
            <w:r w:rsidRPr="00F31CB0">
              <w:rPr>
                <w:rFonts w:ascii="微软雅黑" w:hAnsi="微软雅黑"/>
              </w:rPr>
              <w:t>/</w:t>
            </w:r>
            <w:proofErr w:type="spellStart"/>
            <w:r w:rsidRPr="00F31CB0">
              <w:rPr>
                <w:rFonts w:ascii="微软雅黑" w:hAnsi="微软雅黑"/>
              </w:rPr>
              <w:t>animals?zoo</w:t>
            </w:r>
            <w:proofErr w:type="spellEnd"/>
            <w:r w:rsidRPr="00F31CB0">
              <w:rPr>
                <w:rFonts w:ascii="微软雅黑" w:hAnsi="微软雅黑"/>
              </w:rPr>
              <w:t>=1&amp;area=3</w:t>
            </w:r>
          </w:p>
        </w:tc>
        <w:tc>
          <w:tcPr>
            <w:tcW w:w="4148" w:type="dxa"/>
          </w:tcPr>
          <w:p w14:paraId="005D07DB" w14:textId="75D72454" w:rsidR="0081184E" w:rsidRPr="005F2644" w:rsidRDefault="00F31CB0" w:rsidP="00EA1ADD">
            <w:pPr>
              <w:rPr>
                <w:rFonts w:ascii="微软雅黑" w:hAnsi="微软雅黑"/>
              </w:rPr>
            </w:pPr>
            <w:r w:rsidRPr="00F31CB0">
              <w:rPr>
                <w:rFonts w:ascii="微软雅黑" w:hAnsi="微软雅黑"/>
              </w:rPr>
              <w:t>/zoos/1/areas/3/animals/4</w:t>
            </w:r>
          </w:p>
        </w:tc>
      </w:tr>
      <w:tr w:rsidR="0081184E" w:rsidRPr="005F2644" w14:paraId="34ACC052" w14:textId="77777777" w:rsidTr="00EA1ADD">
        <w:tc>
          <w:tcPr>
            <w:tcW w:w="4148" w:type="dxa"/>
          </w:tcPr>
          <w:p w14:paraId="6D7F4FF3" w14:textId="090D3130" w:rsidR="0081184E" w:rsidRPr="005F2644" w:rsidRDefault="0081184E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roles?deleted</w:t>
            </w:r>
            <w:proofErr w:type="spellEnd"/>
            <w:r w:rsidRPr="005F2644">
              <w:rPr>
                <w:rFonts w:ascii="微软雅黑" w:hAnsi="微软雅黑"/>
              </w:rPr>
              <w:t>=false</w:t>
            </w:r>
          </w:p>
        </w:tc>
        <w:tc>
          <w:tcPr>
            <w:tcW w:w="4148" w:type="dxa"/>
          </w:tcPr>
          <w:p w14:paraId="482B0006" w14:textId="1118DC5B" w:rsidR="0081184E" w:rsidRPr="005F2644" w:rsidRDefault="0081184E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roles/deleted</w:t>
            </w:r>
          </w:p>
        </w:tc>
      </w:tr>
    </w:tbl>
    <w:p w14:paraId="29275D99" w14:textId="007B6010" w:rsidR="0081184E" w:rsidRDefault="006E241C" w:rsidP="006E241C">
      <w:pPr>
        <w:pStyle w:val="2"/>
      </w:pPr>
      <w:r>
        <w:rPr>
          <w:rFonts w:hint="eastAsia"/>
        </w:rPr>
        <w:t>1</w:t>
      </w:r>
      <w:r>
        <w:t>.</w:t>
      </w:r>
      <w:r w:rsidR="007E29C3">
        <w:t>5</w:t>
      </w:r>
      <w:r>
        <w:rPr>
          <w:rFonts w:hint="eastAsia"/>
        </w:rPr>
        <w:t>避免在U</w:t>
      </w:r>
      <w:r>
        <w:t>RL</w:t>
      </w:r>
      <w:r>
        <w:rPr>
          <w:rFonts w:hint="eastAsia"/>
        </w:rPr>
        <w:t>的最后出现“/”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241C" w:rsidRPr="005F2644" w14:paraId="2FB1BD41" w14:textId="77777777" w:rsidTr="00EA1ADD">
        <w:tc>
          <w:tcPr>
            <w:tcW w:w="4148" w:type="dxa"/>
          </w:tcPr>
          <w:p w14:paraId="46FEA59C" w14:textId="69AB45D4" w:rsidR="006E241C" w:rsidRPr="005F2644" w:rsidRDefault="004F6737" w:rsidP="00EA1AD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</w:t>
            </w:r>
          </w:p>
        </w:tc>
        <w:tc>
          <w:tcPr>
            <w:tcW w:w="4148" w:type="dxa"/>
          </w:tcPr>
          <w:p w14:paraId="32242525" w14:textId="0DCD7386" w:rsidR="006E241C" w:rsidRPr="005F2644" w:rsidRDefault="003B31EB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避免</w:t>
            </w:r>
          </w:p>
        </w:tc>
      </w:tr>
      <w:tr w:rsidR="004D3EE5" w:rsidRPr="005F2644" w14:paraId="4F71D5E9" w14:textId="77777777" w:rsidTr="00EA1ADD">
        <w:tc>
          <w:tcPr>
            <w:tcW w:w="4148" w:type="dxa"/>
          </w:tcPr>
          <w:p w14:paraId="6F7A14D9" w14:textId="6B4B6CDB" w:rsidR="004D3EE5" w:rsidRPr="005F2644" w:rsidRDefault="004D3EE5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users</w:t>
            </w:r>
          </w:p>
        </w:tc>
        <w:tc>
          <w:tcPr>
            <w:tcW w:w="4148" w:type="dxa"/>
          </w:tcPr>
          <w:p w14:paraId="397EC5AA" w14:textId="66564B4A" w:rsidR="004D3EE5" w:rsidRPr="005F2644" w:rsidRDefault="004D3EE5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Users/</w:t>
            </w:r>
          </w:p>
        </w:tc>
      </w:tr>
      <w:tr w:rsidR="006E241C" w:rsidRPr="005F2644" w14:paraId="63D60748" w14:textId="77777777" w:rsidTr="00EA1ADD">
        <w:tc>
          <w:tcPr>
            <w:tcW w:w="4148" w:type="dxa"/>
          </w:tcPr>
          <w:p w14:paraId="50B64506" w14:textId="2A1EA418" w:rsidR="006E241C" w:rsidRPr="005F2644" w:rsidRDefault="006E241C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users</w:t>
            </w:r>
            <w:r w:rsidRPr="005F2644">
              <w:rPr>
                <w:rFonts w:ascii="微软雅黑" w:hAnsi="微软雅黑" w:hint="eastAsia"/>
              </w:rPr>
              <w:t>/</w:t>
            </w:r>
            <w:r w:rsidRPr="005F2644">
              <w:rPr>
                <w:rFonts w:ascii="微软雅黑" w:hAnsi="微软雅黑"/>
              </w:rPr>
              <w:t>1</w:t>
            </w:r>
          </w:p>
        </w:tc>
        <w:tc>
          <w:tcPr>
            <w:tcW w:w="4148" w:type="dxa"/>
          </w:tcPr>
          <w:p w14:paraId="7B82CBEC" w14:textId="137ABAA0" w:rsidR="006E241C" w:rsidRPr="005F2644" w:rsidRDefault="006E241C" w:rsidP="00EA1ADD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r w:rsidR="004D3EE5" w:rsidRPr="005F2644">
              <w:rPr>
                <w:rFonts w:ascii="微软雅黑" w:hAnsi="微软雅黑"/>
              </w:rPr>
              <w:t>u</w:t>
            </w:r>
            <w:r w:rsidRPr="005F2644">
              <w:rPr>
                <w:rFonts w:ascii="微软雅黑" w:hAnsi="微软雅黑"/>
              </w:rPr>
              <w:t>sers/1</w:t>
            </w:r>
            <w:r w:rsidR="004D3EE5" w:rsidRPr="005F2644">
              <w:rPr>
                <w:rFonts w:ascii="微软雅黑" w:hAnsi="微软雅黑"/>
              </w:rPr>
              <w:t>/</w:t>
            </w:r>
          </w:p>
        </w:tc>
      </w:tr>
    </w:tbl>
    <w:p w14:paraId="47F328B5" w14:textId="6F0AB1F7" w:rsidR="006E241C" w:rsidRDefault="00CB262B" w:rsidP="00CB262B">
      <w:pPr>
        <w:pStyle w:val="2"/>
      </w:pPr>
      <w:r>
        <w:rPr>
          <w:rFonts w:hint="eastAsia"/>
        </w:rPr>
        <w:t>1</w:t>
      </w:r>
      <w:r>
        <w:t>.6</w:t>
      </w:r>
      <w:r w:rsidR="00111210">
        <w:rPr>
          <w:rFonts w:hint="eastAsia"/>
        </w:rPr>
        <w:t>提供分页、排序及过滤的功能</w:t>
      </w:r>
    </w:p>
    <w:p w14:paraId="1B3E507B" w14:textId="2B232AA9" w:rsidR="00CB262B" w:rsidRPr="00CB262B" w:rsidRDefault="00CB262B" w:rsidP="00CB262B">
      <w:r>
        <w:tab/>
      </w:r>
      <w:r>
        <w:rPr>
          <w:rFonts w:hint="eastAsia"/>
        </w:rPr>
        <w:t>当客户端创建了一个请求来获取一个列表时，返回给他们的一个符合查询条件的所有对象的列表。这个列表可能会很大。但你不能随意给返回数据的数量做限制。</w:t>
      </w:r>
      <w:r w:rsidR="006C63F3">
        <w:rPr>
          <w:rFonts w:hint="eastAsia"/>
        </w:rPr>
        <w:t>可以让客户端自己对结果做一些具体的过滤或限制。这么做最重要的一个圆形是可以最小化网络传输，让客户端尽可能快的得到查询结果。如果客户端能对结果做一些过滤或分页就更好了。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6C63F3" w:rsidRPr="005F2644" w14:paraId="44A2AB24" w14:textId="77777777" w:rsidTr="00274C8A">
        <w:tc>
          <w:tcPr>
            <w:tcW w:w="3681" w:type="dxa"/>
          </w:tcPr>
          <w:p w14:paraId="7EF45D13" w14:textId="4E78FD31" w:rsidR="006C63F3" w:rsidRPr="005F2644" w:rsidRDefault="006C63F3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users?</w:t>
            </w:r>
            <w:r w:rsidRPr="005F2644">
              <w:rPr>
                <w:rFonts w:ascii="微软雅黑" w:hAnsi="微软雅黑" w:hint="eastAsia"/>
              </w:rPr>
              <w:t>page</w:t>
            </w:r>
            <w:proofErr w:type="spellEnd"/>
            <w:r w:rsidR="004231AD">
              <w:rPr>
                <w:rFonts w:ascii="微软雅黑" w:hAnsi="微软雅黑" w:hint="eastAsia"/>
              </w:rPr>
              <w:t>=</w:t>
            </w:r>
            <w:r w:rsidR="004231AD">
              <w:rPr>
                <w:rFonts w:ascii="微软雅黑" w:hAnsi="微软雅黑"/>
              </w:rPr>
              <w:t>1</w:t>
            </w:r>
            <w:r w:rsidR="004231AD">
              <w:rPr>
                <w:rFonts w:ascii="微软雅黑" w:hAnsi="微软雅黑" w:hint="eastAsia"/>
              </w:rPr>
              <w:t>,</w:t>
            </w:r>
            <w:r w:rsidRPr="005F2644">
              <w:rPr>
                <w:rFonts w:ascii="微软雅黑" w:hAnsi="微软雅黑"/>
              </w:rPr>
              <w:t>10</w:t>
            </w:r>
            <w:r w:rsidRPr="005F2644">
              <w:rPr>
                <w:rFonts w:ascii="微软雅黑" w:hAnsi="微软雅黑" w:hint="eastAsia"/>
              </w:rPr>
              <w:t>&amp;count=true</w:t>
            </w:r>
          </w:p>
        </w:tc>
        <w:tc>
          <w:tcPr>
            <w:tcW w:w="4615" w:type="dxa"/>
          </w:tcPr>
          <w:p w14:paraId="7FA3A94B" w14:textId="12962F06" w:rsidR="006C63F3" w:rsidRPr="005F2644" w:rsidRDefault="00D43504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使用page限定返回数据量，count是否返回总数</w:t>
            </w:r>
          </w:p>
        </w:tc>
      </w:tr>
      <w:tr w:rsidR="006C63F3" w:rsidRPr="005F2644" w14:paraId="71E80141" w14:textId="77777777" w:rsidTr="00274C8A">
        <w:tc>
          <w:tcPr>
            <w:tcW w:w="3681" w:type="dxa"/>
          </w:tcPr>
          <w:p w14:paraId="2F8C5886" w14:textId="00E40310" w:rsidR="006C63F3" w:rsidRPr="005F2644" w:rsidRDefault="006C63F3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users?username</w:t>
            </w:r>
            <w:proofErr w:type="spellEnd"/>
            <w:r w:rsidRPr="005F2644">
              <w:rPr>
                <w:rFonts w:ascii="微软雅黑" w:hAnsi="微软雅黑"/>
              </w:rPr>
              <w:t>=admin</w:t>
            </w:r>
          </w:p>
        </w:tc>
        <w:tc>
          <w:tcPr>
            <w:tcW w:w="4615" w:type="dxa"/>
          </w:tcPr>
          <w:p w14:paraId="362CDB5B" w14:textId="0899517A" w:rsidR="006C63F3" w:rsidRPr="005F2644" w:rsidRDefault="006C63F3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使用条件匹配来过滤记录</w:t>
            </w:r>
          </w:p>
        </w:tc>
      </w:tr>
      <w:tr w:rsidR="006C63F3" w:rsidRPr="005F2644" w14:paraId="1B3EAA61" w14:textId="77777777" w:rsidTr="00274C8A">
        <w:tc>
          <w:tcPr>
            <w:tcW w:w="3681" w:type="dxa"/>
          </w:tcPr>
          <w:p w14:paraId="6C851A97" w14:textId="5C90AD62" w:rsidR="006C63F3" w:rsidRPr="005F2644" w:rsidRDefault="006C63F3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users?</w:t>
            </w:r>
            <w:r w:rsidR="00D43504" w:rsidRPr="005F2644">
              <w:rPr>
                <w:rFonts w:ascii="微软雅黑" w:hAnsi="微软雅黑"/>
              </w:rPr>
              <w:t>fields</w:t>
            </w:r>
            <w:proofErr w:type="spellEnd"/>
            <w:r w:rsidRPr="005F2644">
              <w:rPr>
                <w:rFonts w:ascii="微软雅黑" w:hAnsi="微软雅黑"/>
              </w:rPr>
              <w:t>=</w:t>
            </w:r>
            <w:proofErr w:type="spellStart"/>
            <w:proofErr w:type="gramStart"/>
            <w:r w:rsidR="00D43504" w:rsidRPr="005F2644">
              <w:rPr>
                <w:rFonts w:ascii="微软雅黑" w:hAnsi="微软雅黑"/>
              </w:rPr>
              <w:t>id,username</w:t>
            </w:r>
            <w:proofErr w:type="gramEnd"/>
            <w:r w:rsidR="00D43504" w:rsidRPr="005F2644">
              <w:rPr>
                <w:rFonts w:ascii="微软雅黑" w:hAnsi="微软雅黑"/>
              </w:rPr>
              <w:t>,password</w:t>
            </w:r>
            <w:proofErr w:type="spellEnd"/>
          </w:p>
        </w:tc>
        <w:tc>
          <w:tcPr>
            <w:tcW w:w="4615" w:type="dxa"/>
          </w:tcPr>
          <w:p w14:paraId="4959F5FC" w14:textId="6C545E75" w:rsidR="006C63F3" w:rsidRPr="005F2644" w:rsidRDefault="00D43504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使用fields限定返回数据内容</w:t>
            </w:r>
          </w:p>
        </w:tc>
      </w:tr>
      <w:tr w:rsidR="006C63F3" w:rsidRPr="005F2644" w14:paraId="096ECBFB" w14:textId="77777777" w:rsidTr="00274C8A">
        <w:tc>
          <w:tcPr>
            <w:tcW w:w="3681" w:type="dxa"/>
          </w:tcPr>
          <w:p w14:paraId="4E1AF8F2" w14:textId="5DBE004C" w:rsidR="006C63F3" w:rsidRPr="005F2644" w:rsidRDefault="006C63F3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users?</w:t>
            </w:r>
            <w:r w:rsidR="00D22037" w:rsidRPr="005F2644">
              <w:rPr>
                <w:rFonts w:ascii="微软雅黑" w:hAnsi="微软雅黑" w:hint="eastAsia"/>
              </w:rPr>
              <w:t>sort</w:t>
            </w:r>
            <w:proofErr w:type="spellEnd"/>
            <w:r w:rsidRPr="005F2644">
              <w:rPr>
                <w:rFonts w:ascii="微软雅黑" w:hAnsi="微软雅黑"/>
              </w:rPr>
              <w:t>=</w:t>
            </w:r>
            <w:proofErr w:type="gramStart"/>
            <w:r w:rsidR="00D43504" w:rsidRPr="005F2644">
              <w:rPr>
                <w:rFonts w:ascii="微软雅黑" w:hAnsi="微软雅黑" w:hint="eastAsia"/>
              </w:rPr>
              <w:t>user</w:t>
            </w:r>
            <w:r w:rsidR="00D43504" w:rsidRPr="005F2644">
              <w:rPr>
                <w:rFonts w:ascii="微软雅黑" w:hAnsi="微软雅黑"/>
              </w:rPr>
              <w:t>name</w:t>
            </w:r>
            <w:r w:rsidR="00D22037" w:rsidRPr="005F2644">
              <w:rPr>
                <w:rFonts w:ascii="微软雅黑" w:hAnsi="微软雅黑" w:hint="eastAsia"/>
              </w:rPr>
              <w:t>,</w:t>
            </w:r>
            <w:r w:rsidR="00D22037" w:rsidRPr="005F2644">
              <w:rPr>
                <w:rFonts w:ascii="微软雅黑" w:hAnsi="微软雅黑"/>
              </w:rPr>
              <w:t>-</w:t>
            </w:r>
            <w:proofErr w:type="spellStart"/>
            <w:proofErr w:type="gramEnd"/>
            <w:r w:rsidR="00D22037" w:rsidRPr="005F2644">
              <w:rPr>
                <w:rFonts w:ascii="微软雅黑" w:hAnsi="微软雅黑"/>
              </w:rPr>
              <w:t>createdtime</w:t>
            </w:r>
            <w:proofErr w:type="spellEnd"/>
          </w:p>
        </w:tc>
        <w:tc>
          <w:tcPr>
            <w:tcW w:w="4615" w:type="dxa"/>
          </w:tcPr>
          <w:p w14:paraId="7BCD2E1B" w14:textId="5C8EEAD9" w:rsidR="006C63F3" w:rsidRPr="005F2644" w:rsidRDefault="00D43504" w:rsidP="00CB262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使用</w:t>
            </w:r>
            <w:r w:rsidR="00D22037" w:rsidRPr="005F2644">
              <w:rPr>
                <w:rFonts w:ascii="微软雅黑" w:hAnsi="微软雅黑" w:hint="eastAsia"/>
              </w:rPr>
              <w:t>sort</w:t>
            </w:r>
            <w:r w:rsidRPr="005F2644">
              <w:rPr>
                <w:rFonts w:ascii="微软雅黑" w:hAnsi="微软雅黑" w:hint="eastAsia"/>
              </w:rPr>
              <w:t>限定返回数据的排序</w:t>
            </w:r>
          </w:p>
        </w:tc>
      </w:tr>
    </w:tbl>
    <w:p w14:paraId="0DE0040A" w14:textId="2EE03D79" w:rsidR="00CB262B" w:rsidRDefault="003B31EB" w:rsidP="003B31EB">
      <w:pPr>
        <w:pStyle w:val="2"/>
      </w:pPr>
      <w:r>
        <w:rPr>
          <w:rFonts w:hint="eastAsia"/>
        </w:rPr>
        <w:lastRenderedPageBreak/>
        <w:t>1</w:t>
      </w:r>
      <w:r>
        <w:t>.7</w:t>
      </w:r>
      <w:r>
        <w:rPr>
          <w:rFonts w:hint="eastAsia"/>
        </w:rPr>
        <w:t>避免使用下划线“_”，可以使用连接符“-”代替</w:t>
      </w:r>
    </w:p>
    <w:p w14:paraId="64F41403" w14:textId="1DCBFD4D" w:rsidR="003B31EB" w:rsidRPr="003B31EB" w:rsidRDefault="003B31EB" w:rsidP="003B31EB">
      <w:r>
        <w:tab/>
        <w:t>RESTful API</w:t>
      </w:r>
      <w:r>
        <w:rPr>
          <w:rFonts w:hint="eastAsia"/>
        </w:rPr>
        <w:t>应该具备良好的可读性，可以将多个单词用“</w:t>
      </w:r>
      <w:r>
        <w:rPr>
          <w:rFonts w:hint="eastAsia"/>
        </w:rPr>
        <w:t>-</w:t>
      </w:r>
      <w:r>
        <w:rPr>
          <w:rFonts w:hint="eastAsia"/>
        </w:rPr>
        <w:t>”分割，不采用下划线“</w:t>
      </w:r>
      <w:r>
        <w:rPr>
          <w:rFonts w:hint="eastAsia"/>
        </w:rPr>
        <w:t>_</w:t>
      </w:r>
      <w:r>
        <w:rPr>
          <w:rFonts w:hint="eastAsia"/>
        </w:rPr>
        <w:t>”主要是因为与浏览器</w:t>
      </w:r>
      <w:r w:rsidRPr="005771E1">
        <w:rPr>
          <w:rFonts w:hint="eastAsia"/>
          <w:u w:val="single"/>
        </w:rPr>
        <w:t>超链接</w:t>
      </w:r>
      <w:r w:rsidR="005771E1">
        <w:rPr>
          <w:rFonts w:hint="eastAsia"/>
        </w:rPr>
        <w:t>显示效果重叠，影响可读性。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1EB" w:rsidRPr="005F2644" w14:paraId="2CCE0454" w14:textId="77777777" w:rsidTr="003B31EB">
        <w:tc>
          <w:tcPr>
            <w:tcW w:w="4148" w:type="dxa"/>
          </w:tcPr>
          <w:p w14:paraId="6C0AFE3D" w14:textId="65BB0F85" w:rsidR="003B31EB" w:rsidRPr="005F2644" w:rsidRDefault="004F6737" w:rsidP="003B31E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</w:t>
            </w:r>
          </w:p>
        </w:tc>
        <w:tc>
          <w:tcPr>
            <w:tcW w:w="4148" w:type="dxa"/>
          </w:tcPr>
          <w:p w14:paraId="7CC85767" w14:textId="609D2515" w:rsidR="003B31EB" w:rsidRPr="005F2644" w:rsidRDefault="003B31EB" w:rsidP="003B31E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避免</w:t>
            </w:r>
          </w:p>
        </w:tc>
      </w:tr>
      <w:tr w:rsidR="003B31EB" w:rsidRPr="005F2644" w14:paraId="3CC8C1B7" w14:textId="77777777" w:rsidTr="003B31EB">
        <w:tc>
          <w:tcPr>
            <w:tcW w:w="4148" w:type="dxa"/>
          </w:tcPr>
          <w:p w14:paraId="7688D25E" w14:textId="79B2896F" w:rsidR="003B31EB" w:rsidRPr="005F2644" w:rsidRDefault="003B31EB" w:rsidP="003B31E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fjtmsusers</w:t>
            </w:r>
            <w:proofErr w:type="spellEnd"/>
            <w:r w:rsidRPr="005F2644">
              <w:rPr>
                <w:rFonts w:ascii="微软雅黑" w:hAnsi="微软雅黑"/>
              </w:rPr>
              <w:t>/users</w:t>
            </w:r>
          </w:p>
        </w:tc>
        <w:tc>
          <w:tcPr>
            <w:tcW w:w="4148" w:type="dxa"/>
          </w:tcPr>
          <w:p w14:paraId="79FB67C4" w14:textId="5E32F0F1" w:rsidR="003B31EB" w:rsidRPr="005F2644" w:rsidRDefault="003B31EB" w:rsidP="003B31EB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/</w:t>
            </w:r>
            <w:proofErr w:type="spellStart"/>
            <w:r w:rsidRPr="005F2644">
              <w:rPr>
                <w:rFonts w:ascii="微软雅黑" w:hAnsi="微软雅黑"/>
              </w:rPr>
              <w:t>fenjin_fjtms_users</w:t>
            </w:r>
            <w:proofErr w:type="spellEnd"/>
            <w:r w:rsidRPr="005F2644">
              <w:rPr>
                <w:rFonts w:ascii="微软雅黑" w:hAnsi="微软雅黑"/>
              </w:rPr>
              <w:t>/users</w:t>
            </w:r>
          </w:p>
        </w:tc>
      </w:tr>
      <w:tr w:rsidR="0052036B" w:rsidRPr="005F2644" w14:paraId="2045F885" w14:textId="77777777" w:rsidTr="003B31EB">
        <w:trPr>
          <w:ins w:id="4" w:author="正茂 常" w:date="2019-03-12T09:25:00Z"/>
        </w:trPr>
        <w:tc>
          <w:tcPr>
            <w:tcW w:w="4148" w:type="dxa"/>
          </w:tcPr>
          <w:p w14:paraId="22361D69" w14:textId="1D37831A" w:rsidR="0052036B" w:rsidRPr="005F2644" w:rsidRDefault="0052036B" w:rsidP="0052036B">
            <w:pPr>
              <w:rPr>
                <w:ins w:id="5" w:author="正茂 常" w:date="2019-03-12T09:25:00Z"/>
                <w:rFonts w:ascii="微软雅黑" w:hAnsi="微软雅黑" w:hint="eastAsia"/>
              </w:rPr>
            </w:pPr>
            <w:ins w:id="6" w:author="正茂 常" w:date="2019-03-12T09:25:00Z">
              <w:r w:rsidRPr="005F2644">
                <w:rPr>
                  <w:rFonts w:ascii="微软雅黑" w:hAnsi="微软雅黑" w:hint="eastAsia"/>
                </w:rPr>
                <w:t>/</w:t>
              </w:r>
              <w:proofErr w:type="spellStart"/>
              <w:r w:rsidRPr="005F2644">
                <w:rPr>
                  <w:rFonts w:ascii="微软雅黑" w:hAnsi="微软雅黑"/>
                </w:rPr>
                <w:t>fjtmsusers</w:t>
              </w:r>
              <w:proofErr w:type="spellEnd"/>
              <w:r w:rsidRPr="005F2644">
                <w:rPr>
                  <w:rFonts w:ascii="微软雅黑" w:hAnsi="微软雅黑"/>
                </w:rPr>
                <w:t>/users</w:t>
              </w:r>
            </w:ins>
          </w:p>
        </w:tc>
        <w:tc>
          <w:tcPr>
            <w:tcW w:w="4148" w:type="dxa"/>
          </w:tcPr>
          <w:p w14:paraId="1112FB79" w14:textId="7B3A25BE" w:rsidR="0052036B" w:rsidRPr="005F2644" w:rsidRDefault="0052036B" w:rsidP="0052036B">
            <w:pPr>
              <w:rPr>
                <w:ins w:id="7" w:author="正茂 常" w:date="2019-03-12T09:25:00Z"/>
                <w:rFonts w:ascii="微软雅黑" w:hAnsi="微软雅黑" w:hint="eastAsia"/>
              </w:rPr>
            </w:pPr>
            <w:ins w:id="8" w:author="正茂 常" w:date="2019-03-12T09:25:00Z">
              <w:r w:rsidRPr="005F2644">
                <w:rPr>
                  <w:rFonts w:ascii="微软雅黑" w:hAnsi="微软雅黑" w:hint="eastAsia"/>
                </w:rPr>
                <w:t>/</w:t>
              </w:r>
              <w:proofErr w:type="spellStart"/>
              <w:r w:rsidRPr="005F2644">
                <w:rPr>
                  <w:rFonts w:ascii="微软雅黑" w:hAnsi="微软雅黑"/>
                </w:rPr>
                <w:t>fenjin</w:t>
              </w:r>
              <w:proofErr w:type="spellEnd"/>
              <w:r>
                <w:rPr>
                  <w:rFonts w:ascii="微软雅黑" w:hAnsi="微软雅黑"/>
                </w:rPr>
                <w:t>-</w:t>
              </w:r>
              <w:proofErr w:type="spellStart"/>
              <w:r w:rsidRPr="005F2644">
                <w:rPr>
                  <w:rFonts w:ascii="微软雅黑" w:hAnsi="微软雅黑"/>
                </w:rPr>
                <w:t>fjtms</w:t>
              </w:r>
              <w:proofErr w:type="spellEnd"/>
              <w:r>
                <w:rPr>
                  <w:rFonts w:ascii="微软雅黑" w:hAnsi="微软雅黑"/>
                </w:rPr>
                <w:t>-</w:t>
              </w:r>
              <w:r w:rsidRPr="005F2644">
                <w:rPr>
                  <w:rFonts w:ascii="微软雅黑" w:hAnsi="微软雅黑"/>
                </w:rPr>
                <w:t>users/users</w:t>
              </w:r>
            </w:ins>
          </w:p>
        </w:tc>
      </w:tr>
    </w:tbl>
    <w:p w14:paraId="6CB358AF" w14:textId="3639E961" w:rsidR="0052036B" w:rsidRDefault="0052036B" w:rsidP="0052036B">
      <w:pPr>
        <w:rPr>
          <w:ins w:id="9" w:author="正茂 常" w:date="2019-03-12T09:26:00Z"/>
        </w:rPr>
        <w:pPrChange w:id="10" w:author="正茂 常" w:date="2019-03-12T09:26:00Z">
          <w:pPr>
            <w:pStyle w:val="2"/>
          </w:pPr>
        </w:pPrChange>
      </w:pPr>
      <w:ins w:id="11" w:author="正茂 常" w:date="2019-03-12T09:26:00Z">
        <w:r>
          <w:rPr>
            <w:rFonts w:hint="eastAsia"/>
          </w:rPr>
          <w:t>路由</w:t>
        </w:r>
      </w:ins>
      <w:ins w:id="12" w:author="正茂 常" w:date="2019-03-12T09:27:00Z">
        <w:r>
          <w:rPr>
            <w:rFonts w:hint="eastAsia"/>
          </w:rPr>
          <w:t>禁止使用</w:t>
        </w:r>
      </w:ins>
      <w:ins w:id="13" w:author="正茂 常" w:date="2019-03-12T09:26:00Z">
        <w:r>
          <w:rPr>
            <w:rFonts w:hint="eastAsia"/>
          </w:rPr>
          <w:t>“</w:t>
        </w:r>
        <w:r>
          <w:rPr>
            <w:rFonts w:hint="eastAsia"/>
          </w:rPr>
          <w:t>-</w:t>
        </w:r>
        <w:r>
          <w:rPr>
            <w:rFonts w:hint="eastAsia"/>
          </w:rPr>
          <w:t>”，参数部分可以</w:t>
        </w:r>
      </w:ins>
      <w:ins w:id="14" w:author="正茂 常" w:date="2019-03-12T09:27:00Z">
        <w:r>
          <w:rPr>
            <w:rFonts w:hint="eastAsia"/>
          </w:rPr>
          <w:t>，但尽量避免</w:t>
        </w:r>
      </w:ins>
      <w:ins w:id="15" w:author="正茂 常" w:date="2019-03-12T09:26:00Z">
        <w:r>
          <w:rPr>
            <w:rFonts w:hint="eastAsia"/>
          </w:rPr>
          <w:t>使用“</w:t>
        </w:r>
        <w:r>
          <w:rPr>
            <w:rFonts w:hint="eastAsia"/>
          </w:rPr>
          <w:t>-</w:t>
        </w:r>
        <w:r>
          <w:rPr>
            <w:rFonts w:hint="eastAsia"/>
          </w:rPr>
          <w:t>”</w:t>
        </w:r>
      </w:ins>
    </w:p>
    <w:p w14:paraId="21771244" w14:textId="6BA32445" w:rsidR="000901AB" w:rsidRPr="0052036B" w:rsidRDefault="000901AB" w:rsidP="000901AB">
      <w:pPr>
        <w:pStyle w:val="2"/>
        <w:rPr>
          <w:strike/>
          <w:rPrChange w:id="16" w:author="正茂 常" w:date="2019-03-12T09:27:00Z">
            <w:rPr/>
          </w:rPrChange>
        </w:rPr>
      </w:pPr>
      <w:r w:rsidRPr="0052036B">
        <w:rPr>
          <w:rFonts w:hint="eastAsia"/>
          <w:strike/>
          <w:rPrChange w:id="17" w:author="正茂 常" w:date="2019-03-12T09:27:00Z">
            <w:rPr>
              <w:rFonts w:hint="eastAsia"/>
            </w:rPr>
          </w:rPrChange>
        </w:rPr>
        <w:t>1</w:t>
      </w:r>
      <w:r w:rsidRPr="0052036B">
        <w:rPr>
          <w:strike/>
          <w:rPrChange w:id="18" w:author="正茂 常" w:date="2019-03-12T09:27:00Z">
            <w:rPr/>
          </w:rPrChange>
        </w:rPr>
        <w:t>.8</w:t>
      </w:r>
      <w:r w:rsidRPr="0052036B">
        <w:rPr>
          <w:rFonts w:hint="eastAsia"/>
          <w:strike/>
          <w:rPrChange w:id="19" w:author="正茂 常" w:date="2019-03-12T09:27:00Z">
            <w:rPr>
              <w:rFonts w:hint="eastAsia"/>
            </w:rPr>
          </w:rPrChange>
        </w:rPr>
        <w:t>参数列表要encode</w:t>
      </w:r>
      <w:r w:rsidR="009B1387" w:rsidRPr="0052036B">
        <w:rPr>
          <w:strike/>
          <w:rPrChange w:id="20" w:author="正茂 常" w:date="2019-03-12T09:27:00Z">
            <w:rPr/>
          </w:rPrChange>
        </w:rPr>
        <w:t>(</w:t>
      </w:r>
      <w:r w:rsidR="009B1387" w:rsidRPr="0052036B">
        <w:rPr>
          <w:rFonts w:hint="eastAsia"/>
          <w:strike/>
          <w:rPrChange w:id="21" w:author="正茂 常" w:date="2019-03-12T09:27:00Z">
            <w:rPr>
              <w:rFonts w:hint="eastAsia"/>
            </w:rPr>
          </w:rPrChange>
        </w:rPr>
        <w:t>可选</w:t>
      </w:r>
      <w:r w:rsidR="009B1387" w:rsidRPr="0052036B">
        <w:rPr>
          <w:strike/>
          <w:rPrChange w:id="22" w:author="正茂 常" w:date="2019-03-12T09:27:00Z">
            <w:rPr/>
          </w:rPrChange>
        </w:rPr>
        <w:t>)</w:t>
      </w:r>
    </w:p>
    <w:p w14:paraId="1AF55E95" w14:textId="77777777" w:rsidR="000901AB" w:rsidRDefault="000901AB" w:rsidP="000901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不要对</w:t>
      </w:r>
      <w:r>
        <w:t>Unreserved Characters</w:t>
      </w:r>
      <w:r>
        <w:t>做</w:t>
      </w:r>
      <w:r>
        <w:t>percent encode</w:t>
      </w:r>
      <w:r>
        <w:t>编码。</w:t>
      </w:r>
    </w:p>
    <w:p w14:paraId="3D4D9AD8" w14:textId="77777777" w:rsidR="000901AB" w:rsidRDefault="000901AB" w:rsidP="000901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除了保留字符和非保留字符外的所有字符，必须使用</w:t>
      </w:r>
      <w:r>
        <w:t>percent encode</w:t>
      </w:r>
      <w:r>
        <w:t>进行编码。</w:t>
      </w:r>
    </w:p>
    <w:p w14:paraId="0E38D3DF" w14:textId="3C9D442D" w:rsidR="000901AB" w:rsidRPr="000901AB" w:rsidRDefault="000901AB" w:rsidP="000901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保留字符不用于</w:t>
      </w:r>
      <w:r>
        <w:t>URI</w:t>
      </w:r>
      <w:r>
        <w:t>分隔符，而是用于其它位置，比如</w:t>
      </w:r>
      <w:r>
        <w:t>query</w:t>
      </w:r>
      <w:r>
        <w:t>部分的</w:t>
      </w:r>
      <w:r>
        <w:t>value</w:t>
      </w:r>
      <w:r>
        <w:t>时，要对这时用到的保留字符做</w:t>
      </w:r>
      <w:r>
        <w:t>percent encode</w:t>
      </w:r>
      <w:r>
        <w:t>编码。</w:t>
      </w:r>
    </w:p>
    <w:p w14:paraId="1B0C844F" w14:textId="70C3EA2B" w:rsidR="000901AB" w:rsidRDefault="000901AB" w:rsidP="000901AB">
      <w:pPr>
        <w:rPr>
          <w:ins w:id="23" w:author="正茂 常" w:date="2019-03-12T09:53:00Z"/>
        </w:rPr>
      </w:pPr>
      <w:r>
        <w:rPr>
          <w:noProof/>
        </w:rPr>
        <w:drawing>
          <wp:inline distT="0" distB="0" distL="0" distR="0" wp14:anchorId="53BC78FC" wp14:editId="23318C19">
            <wp:extent cx="5274310" cy="2011045"/>
            <wp:effectExtent l="0" t="0" r="2540" b="8255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5ACD" w14:textId="6C928AD0" w:rsidR="00F952F6" w:rsidRDefault="00F952F6" w:rsidP="00F952F6">
      <w:pPr>
        <w:pStyle w:val="2"/>
        <w:rPr>
          <w:ins w:id="24" w:author="正茂 常" w:date="2019-03-12T09:54:00Z"/>
        </w:rPr>
      </w:pPr>
      <w:ins w:id="25" w:author="正茂 常" w:date="2019-03-12T09:53:00Z">
        <w:r>
          <w:rPr>
            <w:rFonts w:hint="eastAsia"/>
          </w:rPr>
          <w:t>1</w:t>
        </w:r>
        <w:r>
          <w:t>.9</w:t>
        </w:r>
      </w:ins>
      <w:ins w:id="26" w:author="正茂 常" w:date="2019-03-12T09:54:00Z">
        <w:r>
          <w:rPr>
            <w:rFonts w:hint="eastAsia"/>
          </w:rPr>
          <w:t>路由重复的情况下将参数较少的方法改为路由方式</w:t>
        </w:r>
      </w:ins>
    </w:p>
    <w:p w14:paraId="4CE43663" w14:textId="456393E6" w:rsidR="00F952F6" w:rsidRDefault="00F952F6" w:rsidP="00F952F6">
      <w:pPr>
        <w:rPr>
          <w:ins w:id="27" w:author="正茂 常" w:date="2019-03-12T09:56:00Z"/>
        </w:rPr>
      </w:pPr>
      <w:ins w:id="28" w:author="正茂 常" w:date="2019-03-12T09:55:00Z">
        <w:r>
          <w:tab/>
        </w:r>
        <w:r>
          <w:rPr>
            <w:rFonts w:hint="eastAsia"/>
          </w:rPr>
          <w:t>根据</w:t>
        </w:r>
        <w:r>
          <w:rPr>
            <w:rFonts w:hint="eastAsia"/>
          </w:rPr>
          <w:t>RESTful</w:t>
        </w:r>
        <w:r>
          <w:rPr>
            <w:rFonts w:hint="eastAsia"/>
          </w:rPr>
          <w:t>规范，查询列表和</w:t>
        </w:r>
      </w:ins>
      <w:ins w:id="29" w:author="正茂 常" w:date="2019-03-12T09:57:00Z">
        <w:r>
          <w:rPr>
            <w:rFonts w:hint="eastAsia"/>
          </w:rPr>
          <w:t>较少</w:t>
        </w:r>
      </w:ins>
      <w:ins w:id="30" w:author="正茂 常" w:date="2019-03-12T09:55:00Z">
        <w:r>
          <w:rPr>
            <w:rFonts w:hint="eastAsia"/>
          </w:rPr>
          <w:t>条件查询的路由发生冲突，推荐使用一下的</w:t>
        </w:r>
      </w:ins>
      <w:ins w:id="31" w:author="正茂 常" w:date="2019-03-12T09:56:00Z">
        <w:r>
          <w:rPr>
            <w:rFonts w:hint="eastAsia"/>
          </w:rPr>
          <w:t>方式进行区分。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52F6" w14:paraId="0EE3E194" w14:textId="77777777" w:rsidTr="00F952F6">
        <w:trPr>
          <w:ins w:id="32" w:author="正茂 常" w:date="2019-03-12T09:56:00Z"/>
        </w:trPr>
        <w:tc>
          <w:tcPr>
            <w:tcW w:w="4148" w:type="dxa"/>
          </w:tcPr>
          <w:p w14:paraId="75BC00C7" w14:textId="0576FD4A" w:rsidR="00F952F6" w:rsidRDefault="00F952F6" w:rsidP="00F952F6">
            <w:pPr>
              <w:rPr>
                <w:ins w:id="33" w:author="正茂 常" w:date="2019-03-12T09:56:00Z"/>
                <w:rFonts w:hint="eastAsia"/>
              </w:rPr>
            </w:pPr>
            <w:ins w:id="34" w:author="正茂 常" w:date="2019-03-12T09:58:00Z">
              <w:r>
                <w:rPr>
                  <w:rFonts w:hint="eastAsia"/>
                </w:rPr>
                <w:t>作用</w:t>
              </w:r>
            </w:ins>
          </w:p>
        </w:tc>
        <w:tc>
          <w:tcPr>
            <w:tcW w:w="4148" w:type="dxa"/>
          </w:tcPr>
          <w:p w14:paraId="4876C156" w14:textId="0C6919FB" w:rsidR="00F952F6" w:rsidRDefault="00F952F6" w:rsidP="00F952F6">
            <w:pPr>
              <w:rPr>
                <w:ins w:id="35" w:author="正茂 常" w:date="2019-03-12T09:56:00Z"/>
                <w:rFonts w:hint="eastAsia"/>
              </w:rPr>
            </w:pPr>
            <w:ins w:id="36" w:author="正茂 常" w:date="2019-03-12T09:58:00Z">
              <w:r>
                <w:rPr>
                  <w:rFonts w:hint="eastAsia"/>
                </w:rPr>
                <w:t>URL</w:t>
              </w:r>
              <w:r>
                <w:rPr>
                  <w:rFonts w:hint="eastAsia"/>
                </w:rPr>
                <w:t>推荐</w:t>
              </w:r>
            </w:ins>
          </w:p>
        </w:tc>
      </w:tr>
      <w:tr w:rsidR="00F952F6" w14:paraId="281F3A4A" w14:textId="77777777" w:rsidTr="00F952F6">
        <w:trPr>
          <w:ins w:id="37" w:author="正茂 常" w:date="2019-03-12T09:56:00Z"/>
        </w:trPr>
        <w:tc>
          <w:tcPr>
            <w:tcW w:w="4148" w:type="dxa"/>
          </w:tcPr>
          <w:p w14:paraId="57519C5E" w14:textId="724A29CA" w:rsidR="00F952F6" w:rsidRDefault="00F952F6" w:rsidP="00F952F6">
            <w:pPr>
              <w:rPr>
                <w:ins w:id="38" w:author="正茂 常" w:date="2019-03-12T09:56:00Z"/>
                <w:rFonts w:hint="eastAsia"/>
              </w:rPr>
            </w:pPr>
            <w:ins w:id="39" w:author="正茂 常" w:date="2019-03-12T09:58:00Z">
              <w:r>
                <w:rPr>
                  <w:rFonts w:hint="eastAsia"/>
                </w:rPr>
                <w:t>多条件过滤查询用户列表</w:t>
              </w:r>
            </w:ins>
          </w:p>
        </w:tc>
        <w:tc>
          <w:tcPr>
            <w:tcW w:w="4148" w:type="dxa"/>
          </w:tcPr>
          <w:p w14:paraId="70E8A56D" w14:textId="1F8AA0A6" w:rsidR="00F952F6" w:rsidRDefault="00F952F6" w:rsidP="00F952F6">
            <w:pPr>
              <w:rPr>
                <w:ins w:id="40" w:author="正茂 常" w:date="2019-03-12T09:56:00Z"/>
                <w:rFonts w:hint="eastAsia"/>
              </w:rPr>
            </w:pPr>
            <w:ins w:id="41" w:author="正茂 常" w:date="2019-03-12T09:58:00Z">
              <w:r>
                <w:rPr>
                  <w:rFonts w:hint="eastAsia"/>
                </w:rPr>
                <w:t>/</w:t>
              </w:r>
              <w:proofErr w:type="spellStart"/>
              <w:r>
                <w:t>users?username</w:t>
              </w:r>
              <w:proofErr w:type="spellEnd"/>
              <w:r>
                <w:t>=</w:t>
              </w:r>
              <w:proofErr w:type="spellStart"/>
              <w:r>
                <w:t>admin&amp;deleted</w:t>
              </w:r>
              <w:proofErr w:type="spellEnd"/>
              <w:r>
                <w:t>=false</w:t>
              </w:r>
            </w:ins>
          </w:p>
        </w:tc>
      </w:tr>
      <w:tr w:rsidR="00F952F6" w14:paraId="5E4873BE" w14:textId="77777777" w:rsidTr="00F952F6">
        <w:trPr>
          <w:ins w:id="42" w:author="正茂 常" w:date="2019-03-12T09:56:00Z"/>
        </w:trPr>
        <w:tc>
          <w:tcPr>
            <w:tcW w:w="4148" w:type="dxa"/>
          </w:tcPr>
          <w:p w14:paraId="510BEDBE" w14:textId="6085A168" w:rsidR="00F952F6" w:rsidRDefault="00F952F6" w:rsidP="00F952F6">
            <w:pPr>
              <w:rPr>
                <w:ins w:id="43" w:author="正茂 常" w:date="2019-03-12T09:56:00Z"/>
                <w:rFonts w:hint="eastAsia"/>
              </w:rPr>
            </w:pPr>
            <w:ins w:id="44" w:author="正茂 常" w:date="2019-03-12T09:58:00Z">
              <w:r>
                <w:rPr>
                  <w:rFonts w:hint="eastAsia"/>
                </w:rPr>
                <w:t>通过用户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查询用户信息</w:t>
              </w:r>
            </w:ins>
          </w:p>
        </w:tc>
        <w:tc>
          <w:tcPr>
            <w:tcW w:w="4148" w:type="dxa"/>
          </w:tcPr>
          <w:p w14:paraId="51AC6917" w14:textId="0462C3FE" w:rsidR="00F952F6" w:rsidRDefault="00F952F6" w:rsidP="00F952F6">
            <w:pPr>
              <w:rPr>
                <w:ins w:id="45" w:author="正茂 常" w:date="2019-03-12T09:56:00Z"/>
                <w:rFonts w:hint="eastAsia"/>
              </w:rPr>
            </w:pPr>
            <w:ins w:id="46" w:author="正茂 常" w:date="2019-03-12T09:59:00Z">
              <w:r>
                <w:rPr>
                  <w:rFonts w:hint="eastAsia"/>
                </w:rPr>
                <w:t>/</w:t>
              </w:r>
              <w:r>
                <w:t>users/{id}</w:t>
              </w:r>
            </w:ins>
          </w:p>
        </w:tc>
      </w:tr>
      <w:tr w:rsidR="00F952F6" w14:paraId="5A5F2878" w14:textId="77777777" w:rsidTr="00F952F6">
        <w:trPr>
          <w:ins w:id="47" w:author="正茂 常" w:date="2019-03-12T09:56:00Z"/>
        </w:trPr>
        <w:tc>
          <w:tcPr>
            <w:tcW w:w="4148" w:type="dxa"/>
          </w:tcPr>
          <w:p w14:paraId="1C8D1871" w14:textId="299093A7" w:rsidR="00F952F6" w:rsidRDefault="00F952F6" w:rsidP="00F952F6">
            <w:pPr>
              <w:rPr>
                <w:ins w:id="48" w:author="正茂 常" w:date="2019-03-12T09:56:00Z"/>
                <w:rFonts w:hint="eastAsia"/>
              </w:rPr>
            </w:pPr>
            <w:ins w:id="49" w:author="正茂 常" w:date="2019-03-12T09:59:00Z">
              <w:r>
                <w:rPr>
                  <w:rFonts w:hint="eastAsia"/>
                </w:rPr>
                <w:t>通过用户名</w:t>
              </w:r>
              <w:r>
                <w:rPr>
                  <w:rFonts w:hint="eastAsia"/>
                </w:rPr>
                <w:t>username</w:t>
              </w:r>
              <w:r>
                <w:rPr>
                  <w:rFonts w:hint="eastAsia"/>
                </w:rPr>
                <w:t>查询用户信息</w:t>
              </w:r>
            </w:ins>
          </w:p>
        </w:tc>
        <w:tc>
          <w:tcPr>
            <w:tcW w:w="4148" w:type="dxa"/>
          </w:tcPr>
          <w:p w14:paraId="6BEF6769" w14:textId="4899CDA3" w:rsidR="00F952F6" w:rsidRDefault="00F952F6" w:rsidP="00F952F6">
            <w:pPr>
              <w:rPr>
                <w:ins w:id="50" w:author="正茂 常" w:date="2019-03-12T09:56:00Z"/>
                <w:rFonts w:hint="eastAsia"/>
              </w:rPr>
            </w:pPr>
            <w:ins w:id="51" w:author="正茂 常" w:date="2019-03-12T09:59:00Z">
              <w:r>
                <w:rPr>
                  <w:rFonts w:hint="eastAsia"/>
                </w:rPr>
                <w:t>/</w:t>
              </w:r>
              <w:r>
                <w:t>users/username/{username}</w:t>
              </w:r>
            </w:ins>
          </w:p>
        </w:tc>
      </w:tr>
      <w:tr w:rsidR="00F952F6" w14:paraId="36F11959" w14:textId="77777777" w:rsidTr="00F952F6">
        <w:trPr>
          <w:ins w:id="52" w:author="正茂 常" w:date="2019-03-12T09:59:00Z"/>
        </w:trPr>
        <w:tc>
          <w:tcPr>
            <w:tcW w:w="4148" w:type="dxa"/>
          </w:tcPr>
          <w:p w14:paraId="6944F84E" w14:textId="19DC0B81" w:rsidR="00F952F6" w:rsidRDefault="00F952F6" w:rsidP="00F952F6">
            <w:pPr>
              <w:rPr>
                <w:ins w:id="53" w:author="正茂 常" w:date="2019-03-12T09:59:00Z"/>
                <w:rFonts w:hint="eastAsia"/>
              </w:rPr>
            </w:pPr>
            <w:ins w:id="54" w:author="正茂 常" w:date="2019-03-12T09:59:00Z">
              <w:r>
                <w:rPr>
                  <w:rFonts w:hint="eastAsia"/>
                </w:rPr>
                <w:t>通过</w:t>
              </w:r>
            </w:ins>
            <w:ins w:id="55" w:author="正茂 常" w:date="2019-03-12T10:00:00Z">
              <w:r>
                <w:rPr>
                  <w:rFonts w:hint="eastAsia"/>
                </w:rPr>
                <w:t>电子邮箱</w:t>
              </w:r>
              <w:r>
                <w:rPr>
                  <w:rFonts w:hint="eastAsia"/>
                </w:rPr>
                <w:t>email</w:t>
              </w:r>
              <w:r>
                <w:rPr>
                  <w:rFonts w:hint="eastAsia"/>
                </w:rPr>
                <w:t>查询用户信息</w:t>
              </w:r>
            </w:ins>
          </w:p>
        </w:tc>
        <w:tc>
          <w:tcPr>
            <w:tcW w:w="4148" w:type="dxa"/>
          </w:tcPr>
          <w:p w14:paraId="15F6C505" w14:textId="50EA0114" w:rsidR="00F952F6" w:rsidRDefault="00F952F6" w:rsidP="00F952F6">
            <w:pPr>
              <w:rPr>
                <w:ins w:id="56" w:author="正茂 常" w:date="2019-03-12T09:59:00Z"/>
                <w:rFonts w:hint="eastAsia"/>
              </w:rPr>
            </w:pPr>
            <w:ins w:id="57" w:author="正茂 常" w:date="2019-03-12T10:00:00Z">
              <w:r>
                <w:rPr>
                  <w:rFonts w:hint="eastAsia"/>
                </w:rPr>
                <w:t>/</w:t>
              </w:r>
              <w:r>
                <w:t>users/email/{email}</w:t>
              </w:r>
            </w:ins>
          </w:p>
        </w:tc>
      </w:tr>
      <w:tr w:rsidR="00F952F6" w14:paraId="355ED69C" w14:textId="77777777" w:rsidTr="00F952F6">
        <w:trPr>
          <w:ins w:id="58" w:author="正茂 常" w:date="2019-03-12T10:00:00Z"/>
        </w:trPr>
        <w:tc>
          <w:tcPr>
            <w:tcW w:w="4148" w:type="dxa"/>
          </w:tcPr>
          <w:p w14:paraId="165119EE" w14:textId="162A692C" w:rsidR="00F952F6" w:rsidRDefault="00F952F6" w:rsidP="00F952F6">
            <w:pPr>
              <w:rPr>
                <w:ins w:id="59" w:author="正茂 常" w:date="2019-03-12T10:00:00Z"/>
                <w:rFonts w:hint="eastAsia"/>
              </w:rPr>
            </w:pPr>
            <w:ins w:id="60" w:author="正茂 常" w:date="2019-03-12T10:00:00Z">
              <w:r>
                <w:rPr>
                  <w:rFonts w:hint="eastAsia"/>
                </w:rPr>
                <w:t>修改用户信息</w:t>
              </w:r>
            </w:ins>
          </w:p>
        </w:tc>
        <w:tc>
          <w:tcPr>
            <w:tcW w:w="4148" w:type="dxa"/>
          </w:tcPr>
          <w:p w14:paraId="405C70C4" w14:textId="1CCFDA69" w:rsidR="00F952F6" w:rsidRDefault="00F952F6" w:rsidP="00F952F6">
            <w:pPr>
              <w:rPr>
                <w:ins w:id="61" w:author="正茂 常" w:date="2019-03-12T10:00:00Z"/>
                <w:rFonts w:hint="eastAsia"/>
              </w:rPr>
            </w:pPr>
            <w:ins w:id="62" w:author="正茂 常" w:date="2019-03-12T10:00:00Z">
              <w:r>
                <w:rPr>
                  <w:rFonts w:hint="eastAsia"/>
                </w:rPr>
                <w:t>/</w:t>
              </w:r>
              <w:r>
                <w:t>users</w:t>
              </w:r>
            </w:ins>
            <w:ins w:id="63" w:author="正茂 常" w:date="2019-03-12T10:01:00Z">
              <w:r w:rsidR="00660FF1">
                <w:t>/{id}</w:t>
              </w:r>
            </w:ins>
          </w:p>
        </w:tc>
      </w:tr>
      <w:tr w:rsidR="00660FF1" w14:paraId="6A1F2377" w14:textId="77777777" w:rsidTr="00F952F6">
        <w:trPr>
          <w:ins w:id="64" w:author="正茂 常" w:date="2019-03-12T10:01:00Z"/>
        </w:trPr>
        <w:tc>
          <w:tcPr>
            <w:tcW w:w="4148" w:type="dxa"/>
          </w:tcPr>
          <w:p w14:paraId="6513D5CF" w14:textId="2221DFBE" w:rsidR="00660FF1" w:rsidRDefault="00660FF1" w:rsidP="00F952F6">
            <w:pPr>
              <w:rPr>
                <w:ins w:id="65" w:author="正茂 常" w:date="2019-03-12T10:01:00Z"/>
                <w:rFonts w:hint="eastAsia"/>
              </w:rPr>
            </w:pPr>
            <w:ins w:id="66" w:author="正茂 常" w:date="2019-03-12T10:01:00Z">
              <w:r>
                <w:rPr>
                  <w:rFonts w:hint="eastAsia"/>
                </w:rPr>
                <w:t>修改用户账号密码</w:t>
              </w:r>
            </w:ins>
          </w:p>
        </w:tc>
        <w:tc>
          <w:tcPr>
            <w:tcW w:w="4148" w:type="dxa"/>
          </w:tcPr>
          <w:p w14:paraId="44FE480E" w14:textId="5E945290" w:rsidR="00660FF1" w:rsidRDefault="00660FF1" w:rsidP="00F952F6">
            <w:pPr>
              <w:rPr>
                <w:ins w:id="67" w:author="正茂 常" w:date="2019-03-12T10:01:00Z"/>
                <w:rFonts w:hint="eastAsia"/>
              </w:rPr>
            </w:pPr>
            <w:ins w:id="68" w:author="正茂 常" w:date="2019-03-12T10:01:00Z">
              <w:r>
                <w:rPr>
                  <w:rFonts w:hint="eastAsia"/>
                </w:rPr>
                <w:t>/</w:t>
              </w:r>
              <w:r>
                <w:t>users/{id}/password</w:t>
              </w:r>
            </w:ins>
          </w:p>
        </w:tc>
      </w:tr>
    </w:tbl>
    <w:p w14:paraId="5D5C9241" w14:textId="77777777" w:rsidR="00F952F6" w:rsidRPr="00F952F6" w:rsidRDefault="00F952F6" w:rsidP="00F952F6">
      <w:pPr>
        <w:rPr>
          <w:rFonts w:hint="eastAsia"/>
          <w:rPrChange w:id="69" w:author="正茂 常" w:date="2019-03-12T09:54:00Z">
            <w:rPr>
              <w:rFonts w:hint="eastAsia"/>
            </w:rPr>
          </w:rPrChange>
        </w:rPr>
        <w:pPrChange w:id="70" w:author="正茂 常" w:date="2019-03-12T09:54:00Z">
          <w:pPr/>
        </w:pPrChange>
      </w:pPr>
    </w:p>
    <w:p w14:paraId="61D639E2" w14:textId="2F350E6C" w:rsidR="00CF0270" w:rsidRDefault="00CF0270" w:rsidP="00CF027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状态码</w:t>
      </w:r>
    </w:p>
    <w:p w14:paraId="2694BEDF" w14:textId="41D7D6C6" w:rsidR="00934D6E" w:rsidRDefault="007E29C3" w:rsidP="00934D6E">
      <w:pPr>
        <w:pStyle w:val="2"/>
      </w:pPr>
      <w:r>
        <w:t>2.</w:t>
      </w:r>
      <w:r w:rsidR="00934D6E">
        <w:rPr>
          <w:rFonts w:hint="eastAsia"/>
        </w:rPr>
        <w:t>1状态</w:t>
      </w:r>
      <w:proofErr w:type="gramStart"/>
      <w:r w:rsidR="00934D6E">
        <w:rPr>
          <w:rFonts w:hint="eastAsia"/>
        </w:rPr>
        <w:t>码必须</w:t>
      </w:r>
      <w:proofErr w:type="gramEnd"/>
      <w:r w:rsidR="00934D6E">
        <w:rPr>
          <w:rFonts w:hint="eastAsia"/>
        </w:rPr>
        <w:t>精确</w:t>
      </w:r>
    </w:p>
    <w:p w14:paraId="2D987FA1" w14:textId="6DAC5074" w:rsidR="006E241C" w:rsidRDefault="00934D6E" w:rsidP="00934D6E">
      <w:r>
        <w:tab/>
      </w:r>
      <w:r>
        <w:rPr>
          <w:rFonts w:hint="eastAsia"/>
        </w:rPr>
        <w:t>客户端每一次请求，服务器都必须给出回应。回应包括</w:t>
      </w:r>
      <w:r>
        <w:rPr>
          <w:rFonts w:hint="eastAsia"/>
        </w:rPr>
        <w:t>HTTP</w:t>
      </w:r>
      <w:r>
        <w:rPr>
          <w:rFonts w:hint="eastAsia"/>
        </w:rPr>
        <w:t>状态码，消息内容和具体数据三部分</w:t>
      </w:r>
      <w:r w:rsidR="006E241C">
        <w:rPr>
          <w:rFonts w:hint="eastAsia"/>
        </w:rPr>
        <w:t>。</w:t>
      </w:r>
      <w:r w:rsidR="006E241C">
        <w:rPr>
          <w:rFonts w:hint="eastAsia"/>
        </w:rPr>
        <w:t>HTTP</w:t>
      </w:r>
      <w:r w:rsidR="006E241C">
        <w:rPr>
          <w:rFonts w:hint="eastAsia"/>
        </w:rPr>
        <w:t>状态</w:t>
      </w:r>
      <w:proofErr w:type="gramStart"/>
      <w:r w:rsidR="006E241C">
        <w:rPr>
          <w:rFonts w:hint="eastAsia"/>
        </w:rPr>
        <w:t>码就是</w:t>
      </w:r>
      <w:proofErr w:type="gramEnd"/>
      <w:r w:rsidR="006E241C">
        <w:rPr>
          <w:rFonts w:hint="eastAsia"/>
        </w:rPr>
        <w:t>一个三位数，分成五个类别。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241C" w:rsidRPr="005F2644" w14:paraId="040EC9CC" w14:textId="77777777" w:rsidTr="006E241C">
        <w:tc>
          <w:tcPr>
            <w:tcW w:w="4148" w:type="dxa"/>
          </w:tcPr>
          <w:p w14:paraId="5BF065FB" w14:textId="1F6C8CC0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1xx</w:t>
            </w:r>
          </w:p>
        </w:tc>
        <w:tc>
          <w:tcPr>
            <w:tcW w:w="4148" w:type="dxa"/>
          </w:tcPr>
          <w:p w14:paraId="30854758" w14:textId="7010C193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相关信息</w:t>
            </w:r>
          </w:p>
        </w:tc>
      </w:tr>
      <w:tr w:rsidR="006E241C" w:rsidRPr="005F2644" w14:paraId="36840DD6" w14:textId="77777777" w:rsidTr="006E241C">
        <w:tc>
          <w:tcPr>
            <w:tcW w:w="4148" w:type="dxa"/>
          </w:tcPr>
          <w:p w14:paraId="46604DE2" w14:textId="0075CF22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2xx</w:t>
            </w:r>
          </w:p>
        </w:tc>
        <w:tc>
          <w:tcPr>
            <w:tcW w:w="4148" w:type="dxa"/>
          </w:tcPr>
          <w:p w14:paraId="7798A878" w14:textId="1CAC61DF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操作成功</w:t>
            </w:r>
          </w:p>
        </w:tc>
      </w:tr>
      <w:tr w:rsidR="006E241C" w:rsidRPr="005F2644" w14:paraId="631513A5" w14:textId="77777777" w:rsidTr="006E241C">
        <w:tc>
          <w:tcPr>
            <w:tcW w:w="4148" w:type="dxa"/>
          </w:tcPr>
          <w:p w14:paraId="0313A988" w14:textId="7ABC6B65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3xx</w:t>
            </w:r>
          </w:p>
        </w:tc>
        <w:tc>
          <w:tcPr>
            <w:tcW w:w="4148" w:type="dxa"/>
          </w:tcPr>
          <w:p w14:paraId="245B7144" w14:textId="297106EA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重定向</w:t>
            </w:r>
          </w:p>
        </w:tc>
      </w:tr>
      <w:tr w:rsidR="006E241C" w:rsidRPr="005F2644" w14:paraId="3E7CFB35" w14:textId="77777777" w:rsidTr="006E241C">
        <w:tc>
          <w:tcPr>
            <w:tcW w:w="4148" w:type="dxa"/>
          </w:tcPr>
          <w:p w14:paraId="3A9F9EE6" w14:textId="0D439118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4xx</w:t>
            </w:r>
          </w:p>
        </w:tc>
        <w:tc>
          <w:tcPr>
            <w:tcW w:w="4148" w:type="dxa"/>
          </w:tcPr>
          <w:p w14:paraId="189F9DFF" w14:textId="5730BB86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客户端错误</w:t>
            </w:r>
          </w:p>
        </w:tc>
      </w:tr>
      <w:tr w:rsidR="006E241C" w:rsidRPr="005F2644" w14:paraId="4DA57911" w14:textId="77777777" w:rsidTr="006E241C">
        <w:tc>
          <w:tcPr>
            <w:tcW w:w="4148" w:type="dxa"/>
          </w:tcPr>
          <w:p w14:paraId="5BBDE33D" w14:textId="4F3877EB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5xx</w:t>
            </w:r>
          </w:p>
        </w:tc>
        <w:tc>
          <w:tcPr>
            <w:tcW w:w="4148" w:type="dxa"/>
          </w:tcPr>
          <w:p w14:paraId="1EC383D6" w14:textId="4927D1F6" w:rsidR="006E241C" w:rsidRPr="005F2644" w:rsidRDefault="006E241C" w:rsidP="00934D6E">
            <w:pPr>
              <w:rPr>
                <w:rFonts w:ascii="微软雅黑" w:hAnsi="微软雅黑"/>
              </w:rPr>
            </w:pPr>
            <w:r w:rsidRPr="005F2644">
              <w:rPr>
                <w:rFonts w:ascii="微软雅黑" w:hAnsi="微软雅黑" w:hint="eastAsia"/>
              </w:rPr>
              <w:t>服务器错误</w:t>
            </w:r>
          </w:p>
        </w:tc>
      </w:tr>
    </w:tbl>
    <w:p w14:paraId="6A428B6B" w14:textId="578BD866" w:rsidR="003B31EB" w:rsidRPr="00934D6E" w:rsidRDefault="006E241C" w:rsidP="00274A22">
      <w:r>
        <w:tab/>
      </w:r>
      <w:r>
        <w:rPr>
          <w:rFonts w:hint="eastAsia"/>
        </w:rPr>
        <w:t>这五大类总共包含</w:t>
      </w:r>
      <w:hyperlink r:id="rId7" w:history="1">
        <w:r w:rsidRPr="006E241C">
          <w:rPr>
            <w:rStyle w:val="a5"/>
            <w:rFonts w:hint="eastAsia"/>
          </w:rPr>
          <w:t>1</w:t>
        </w:r>
        <w:r w:rsidRPr="006E241C">
          <w:rPr>
            <w:rStyle w:val="a5"/>
          </w:rPr>
          <w:t>00</w:t>
        </w:r>
        <w:r w:rsidRPr="006E241C">
          <w:rPr>
            <w:rStyle w:val="a5"/>
          </w:rPr>
          <w:t>多</w:t>
        </w:r>
        <w:r w:rsidRPr="006E241C">
          <w:rPr>
            <w:rStyle w:val="a5"/>
          </w:rPr>
          <w:t>种</w:t>
        </w:r>
      </w:hyperlink>
      <w:r>
        <w:rPr>
          <w:rFonts w:hint="eastAsia"/>
        </w:rPr>
        <w:t>状态码，覆盖了绝大部分可能遇到的情况。每一种状态码都有标准的（或者约定的）解释，客户端只需查看状态码就可以判断出发生了什么情况，所以服务器应该返回尽可能精确的状态码。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963"/>
        <w:gridCol w:w="1726"/>
        <w:gridCol w:w="5528"/>
      </w:tblGrid>
      <w:tr w:rsidR="00274A22" w:rsidRPr="00274A22" w14:paraId="403A7A82" w14:textId="77777777" w:rsidTr="00033433">
        <w:trPr>
          <w:trHeight w:val="28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433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HTTP Method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30A4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详细解释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BD92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返回状态码</w:t>
            </w:r>
          </w:p>
        </w:tc>
      </w:tr>
      <w:tr w:rsidR="00274A22" w:rsidRPr="00274A22" w14:paraId="67D9C207" w14:textId="77777777" w:rsidTr="00033433">
        <w:trPr>
          <w:trHeight w:val="28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996E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GET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E062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获取对象或集合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FE1E" w14:textId="62BECB5A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200成功、401没有授权、403访问禁止、404没有资源、参数错误、406请求格式不正确、</w:t>
            </w:r>
            <w:del w:id="71" w:author="正茂 常" w:date="2019-03-12T09:39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410资源被删除、</w:delText>
              </w:r>
            </w:del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500服务器内部错误</w:t>
            </w:r>
          </w:p>
        </w:tc>
      </w:tr>
      <w:tr w:rsidR="00274A22" w:rsidRPr="00274A22" w14:paraId="17E930CC" w14:textId="77777777" w:rsidTr="00033433">
        <w:trPr>
          <w:trHeight w:val="28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6D6C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POST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8AC6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新增一条数据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8CCC" w14:textId="0BEC2522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del w:id="72" w:author="正茂 常" w:date="2019-03-12T09:38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201</w:delText>
              </w:r>
            </w:del>
            <w:ins w:id="73" w:author="正茂 常" w:date="2019-03-12T09:38:00Z">
              <w:r w:rsidR="00A22349" w:rsidRPr="00274A22">
                <w:rPr>
                  <w:rFonts w:ascii="微软雅黑" w:hAnsi="微软雅黑" w:cs="宋体" w:hint="eastAsia"/>
                  <w:color w:val="000000"/>
                  <w:kern w:val="0"/>
                </w:rPr>
                <w:t>20</w:t>
              </w:r>
              <w:r w:rsidR="00A22349">
                <w:rPr>
                  <w:rFonts w:ascii="微软雅黑" w:hAnsi="微软雅黑" w:cs="宋体"/>
                  <w:color w:val="000000"/>
                  <w:kern w:val="0"/>
                </w:rPr>
                <w:t>0</w:t>
              </w:r>
            </w:ins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创建成功、422新增数据验证错误、（401、403、404、406、500）</w:t>
            </w:r>
          </w:p>
        </w:tc>
      </w:tr>
      <w:tr w:rsidR="00274A22" w:rsidRPr="00274A22" w14:paraId="4176DC11" w14:textId="77777777" w:rsidTr="00033433">
        <w:trPr>
          <w:trHeight w:val="28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CEE9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DELETE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A174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删除一条数据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ACB1" w14:textId="7590B0B2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del w:id="74" w:author="正茂 常" w:date="2019-03-12T09:38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204</w:delText>
              </w:r>
            </w:del>
            <w:ins w:id="75" w:author="正茂 常" w:date="2019-03-12T09:38:00Z">
              <w:r w:rsidR="00A22349" w:rsidRPr="00274A22">
                <w:rPr>
                  <w:rFonts w:ascii="微软雅黑" w:hAnsi="微软雅黑" w:cs="宋体" w:hint="eastAsia"/>
                  <w:color w:val="000000"/>
                  <w:kern w:val="0"/>
                </w:rPr>
                <w:t>20</w:t>
              </w:r>
              <w:r w:rsidR="00A22349">
                <w:rPr>
                  <w:rFonts w:ascii="微软雅黑" w:hAnsi="微软雅黑" w:cs="宋体"/>
                  <w:color w:val="000000"/>
                  <w:kern w:val="0"/>
                </w:rPr>
                <w:t>0</w:t>
              </w:r>
            </w:ins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删除成功、（401、403、404、406、500）</w:t>
            </w:r>
          </w:p>
        </w:tc>
      </w:tr>
      <w:tr w:rsidR="00274A22" w:rsidRPr="00274A22" w:rsidDel="00A22349" w14:paraId="54CFACB8" w14:textId="03C53BDF" w:rsidTr="00033433">
        <w:trPr>
          <w:trHeight w:val="285"/>
          <w:del w:id="76" w:author="正茂 常" w:date="2019-03-12T09:40:00Z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42E2" w14:textId="3636EE07" w:rsidR="00274A22" w:rsidRPr="00274A22" w:rsidDel="00A22349" w:rsidRDefault="00274A22" w:rsidP="00274A22">
            <w:pPr>
              <w:widowControl/>
              <w:jc w:val="left"/>
              <w:rPr>
                <w:del w:id="77" w:author="正茂 常" w:date="2019-03-12T09:40:00Z"/>
                <w:rFonts w:ascii="微软雅黑" w:hAnsi="微软雅黑" w:cs="宋体"/>
                <w:color w:val="000000"/>
                <w:kern w:val="0"/>
              </w:rPr>
            </w:pPr>
            <w:del w:id="78" w:author="正茂 常" w:date="2019-03-12T09:40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PATCH</w:delText>
              </w:r>
            </w:del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8F41" w14:textId="2E45C2BE" w:rsidR="00274A22" w:rsidRPr="00274A22" w:rsidDel="00A22349" w:rsidRDefault="00274A22" w:rsidP="00274A22">
            <w:pPr>
              <w:widowControl/>
              <w:jc w:val="left"/>
              <w:rPr>
                <w:del w:id="79" w:author="正茂 常" w:date="2019-03-12T09:40:00Z"/>
                <w:rFonts w:ascii="微软雅黑" w:hAnsi="微软雅黑" w:cs="宋体"/>
                <w:color w:val="000000"/>
                <w:kern w:val="0"/>
              </w:rPr>
            </w:pPr>
            <w:del w:id="80" w:author="正茂 常" w:date="2019-03-12T09:40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更新实体部分信息</w:delText>
              </w:r>
            </w:del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581A" w14:textId="23C626A5" w:rsidR="00274A22" w:rsidRPr="00274A22" w:rsidDel="00A22349" w:rsidRDefault="00274A22" w:rsidP="00274A22">
            <w:pPr>
              <w:widowControl/>
              <w:jc w:val="left"/>
              <w:rPr>
                <w:del w:id="81" w:author="正茂 常" w:date="2019-03-12T09:40:00Z"/>
                <w:rFonts w:ascii="微软雅黑" w:hAnsi="微软雅黑" w:cs="宋体"/>
                <w:color w:val="000000"/>
                <w:kern w:val="0"/>
              </w:rPr>
            </w:pPr>
            <w:del w:id="82" w:author="正茂 常" w:date="2019-03-12T09:38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201</w:delText>
              </w:r>
            </w:del>
            <w:del w:id="83" w:author="正茂 常" w:date="2019-03-12T09:40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更新成功、422验证数据错误（401、403、404、406、500）</w:delText>
              </w:r>
            </w:del>
          </w:p>
        </w:tc>
      </w:tr>
      <w:tr w:rsidR="00274A22" w:rsidRPr="00274A22" w14:paraId="2115FD57" w14:textId="77777777" w:rsidTr="00033433">
        <w:trPr>
          <w:trHeight w:val="285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FAEE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PUT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43CB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更新实体所有信息除ID外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9997" w14:textId="2F5F8BEA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del w:id="84" w:author="正茂 常" w:date="2019-03-12T09:38:00Z">
              <w:r w:rsidRPr="00274A22" w:rsidDel="00A22349">
                <w:rPr>
                  <w:rFonts w:ascii="微软雅黑" w:hAnsi="微软雅黑" w:cs="宋体" w:hint="eastAsia"/>
                  <w:color w:val="000000"/>
                  <w:kern w:val="0"/>
                </w:rPr>
                <w:delText>201</w:delText>
              </w:r>
            </w:del>
            <w:ins w:id="85" w:author="正茂 常" w:date="2019-03-12T09:38:00Z">
              <w:r w:rsidR="00A22349" w:rsidRPr="00274A22">
                <w:rPr>
                  <w:rFonts w:ascii="微软雅黑" w:hAnsi="微软雅黑" w:cs="宋体" w:hint="eastAsia"/>
                  <w:color w:val="000000"/>
                  <w:kern w:val="0"/>
                </w:rPr>
                <w:t>20</w:t>
              </w:r>
              <w:r w:rsidR="00A22349">
                <w:rPr>
                  <w:rFonts w:ascii="微软雅黑" w:hAnsi="微软雅黑" w:cs="宋体"/>
                  <w:color w:val="000000"/>
                  <w:kern w:val="0"/>
                </w:rPr>
                <w:t>0</w:t>
              </w:r>
            </w:ins>
            <w:r w:rsidRPr="00274A22">
              <w:rPr>
                <w:rFonts w:ascii="微软雅黑" w:hAnsi="微软雅黑" w:cs="宋体" w:hint="eastAsia"/>
                <w:color w:val="000000"/>
                <w:kern w:val="0"/>
              </w:rPr>
              <w:t>更新成功、422（401、403、404、406、500）</w:t>
            </w:r>
          </w:p>
        </w:tc>
      </w:tr>
    </w:tbl>
    <w:p w14:paraId="6F6AA1E4" w14:textId="27FF5EAB" w:rsidR="00934D6E" w:rsidRPr="00274A22" w:rsidRDefault="00934D6E" w:rsidP="00934D6E">
      <w:bookmarkStart w:id="86" w:name="_GoBack"/>
      <w:bookmarkEnd w:id="86"/>
    </w:p>
    <w:p w14:paraId="24FD1139" w14:textId="3C203733" w:rsidR="00CF0270" w:rsidRDefault="00CF0270" w:rsidP="00CF0270">
      <w:pPr>
        <w:pStyle w:val="1"/>
        <w:numPr>
          <w:ilvl w:val="0"/>
          <w:numId w:val="2"/>
        </w:numPr>
      </w:pPr>
      <w:r>
        <w:rPr>
          <w:rFonts w:hint="eastAsia"/>
        </w:rPr>
        <w:t>服务器回应</w:t>
      </w:r>
    </w:p>
    <w:p w14:paraId="3AF2771F" w14:textId="4237DD14" w:rsidR="00274A22" w:rsidRDefault="00274A22" w:rsidP="00274A22">
      <w:r>
        <w:rPr>
          <w:rFonts w:hint="eastAsia"/>
        </w:rPr>
        <w:t>合法的请求应该统一返回数据格式，包括：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274A22" w14:paraId="20A67AA5" w14:textId="77777777" w:rsidTr="00274A22">
        <w:tc>
          <w:tcPr>
            <w:tcW w:w="2972" w:type="dxa"/>
          </w:tcPr>
          <w:p w14:paraId="43517B17" w14:textId="336E0806" w:rsidR="00274A22" w:rsidRDefault="00274A22" w:rsidP="00274A22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5324" w:type="dxa"/>
          </w:tcPr>
          <w:p w14:paraId="27EBEB16" w14:textId="56B6DC05" w:rsidR="00274A22" w:rsidRDefault="00274A22" w:rsidP="00274A22">
            <w:r>
              <w:rPr>
                <w:rFonts w:hint="eastAsia"/>
              </w:rPr>
              <w:t>整数类型的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响应状态码</w:t>
            </w:r>
          </w:p>
        </w:tc>
      </w:tr>
      <w:tr w:rsidR="00274A22" w14:paraId="4838A02F" w14:textId="77777777" w:rsidTr="00274A22">
        <w:tc>
          <w:tcPr>
            <w:tcW w:w="2972" w:type="dxa"/>
          </w:tcPr>
          <w:p w14:paraId="2DBBC2A4" w14:textId="67B18370" w:rsidR="00274A22" w:rsidRDefault="00274A22" w:rsidP="00274A22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5324" w:type="dxa"/>
          </w:tcPr>
          <w:p w14:paraId="1726D7FC" w14:textId="474081CB" w:rsidR="00274A22" w:rsidRDefault="00274A22" w:rsidP="00274A22">
            <w:r>
              <w:rPr>
                <w:rFonts w:hint="eastAsia"/>
              </w:rPr>
              <w:t>显示成功或失败信息</w:t>
            </w:r>
          </w:p>
        </w:tc>
      </w:tr>
      <w:tr w:rsidR="00274A22" w:rsidRPr="00274A22" w14:paraId="03A5FC0B" w14:textId="77777777" w:rsidTr="00274A22">
        <w:tc>
          <w:tcPr>
            <w:tcW w:w="2972" w:type="dxa"/>
          </w:tcPr>
          <w:p w14:paraId="3F660969" w14:textId="0087F9A6" w:rsidR="00274A22" w:rsidRDefault="00274A22" w:rsidP="00274A2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5324" w:type="dxa"/>
          </w:tcPr>
          <w:p w14:paraId="4883CEEB" w14:textId="1950BCC3" w:rsidR="00274A22" w:rsidRDefault="00274A22" w:rsidP="00274A22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成功响应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</w:t>
            </w:r>
          </w:p>
        </w:tc>
      </w:tr>
    </w:tbl>
    <w:p w14:paraId="74293103" w14:textId="22154E38" w:rsidR="00274A22" w:rsidRDefault="00274A22" w:rsidP="00274A22">
      <w:r>
        <w:rPr>
          <w:rFonts w:hint="eastAsia"/>
        </w:rPr>
        <w:t>例如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4A22" w14:paraId="283EC176" w14:textId="77777777" w:rsidTr="00274A22">
        <w:tc>
          <w:tcPr>
            <w:tcW w:w="4148" w:type="dxa"/>
          </w:tcPr>
          <w:p w14:paraId="2FF728D8" w14:textId="535398E9" w:rsidR="00274A22" w:rsidRDefault="00274A22" w:rsidP="00274A22">
            <w:r>
              <w:rPr>
                <w:rFonts w:hint="eastAsia"/>
              </w:rPr>
              <w:t>返回成功的响应</w:t>
            </w:r>
            <w:r>
              <w:rPr>
                <w:rFonts w:hint="eastAsia"/>
              </w:rPr>
              <w:t>Json</w:t>
            </w:r>
          </w:p>
        </w:tc>
        <w:tc>
          <w:tcPr>
            <w:tcW w:w="4148" w:type="dxa"/>
          </w:tcPr>
          <w:p w14:paraId="37E6B1C6" w14:textId="5767C21B" w:rsidR="00274A22" w:rsidRDefault="00274A22" w:rsidP="00274A22">
            <w:r>
              <w:rPr>
                <w:rFonts w:hint="eastAsia"/>
              </w:rPr>
              <w:t>返回失败的响应</w:t>
            </w:r>
            <w:r>
              <w:rPr>
                <w:rFonts w:hint="eastAsia"/>
              </w:rPr>
              <w:t>Json</w:t>
            </w:r>
          </w:p>
        </w:tc>
      </w:tr>
      <w:tr w:rsidR="00274A22" w14:paraId="2E93E29C" w14:textId="77777777" w:rsidTr="00274A22">
        <w:tc>
          <w:tcPr>
            <w:tcW w:w="4148" w:type="dxa"/>
          </w:tcPr>
          <w:p w14:paraId="2FDF407D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>{</w:t>
            </w:r>
          </w:p>
          <w:p w14:paraId="22B9CE6F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code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": 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200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>,</w:t>
            </w:r>
          </w:p>
          <w:p w14:paraId="4D3135B1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message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": 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"success"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>,</w:t>
            </w:r>
          </w:p>
          <w:p w14:paraId="73E59812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data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": 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{</w:t>
            </w:r>
          </w:p>
          <w:p w14:paraId="4A07E366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</w:rPr>
            </w:pP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 xml:space="preserve">    "</w:t>
            </w:r>
            <w:proofErr w:type="spellStart"/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userName</w:t>
            </w:r>
            <w:proofErr w:type="spellEnd"/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": "123456",</w:t>
            </w:r>
          </w:p>
          <w:p w14:paraId="2BAB9972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</w:rPr>
            </w:pP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 xml:space="preserve">  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age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": 16,</w:t>
            </w:r>
          </w:p>
          <w:p w14:paraId="712A78A3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</w:rPr>
            </w:pP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lastRenderedPageBreak/>
              <w:t xml:space="preserve">  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address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": "</w:t>
            </w:r>
            <w:proofErr w:type="spellStart"/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beijing</w:t>
            </w:r>
            <w:proofErr w:type="spellEnd"/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"</w:t>
            </w:r>
          </w:p>
          <w:p w14:paraId="0562F756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</w:rPr>
            </w:pP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 xml:space="preserve">  }</w:t>
            </w:r>
          </w:p>
          <w:p w14:paraId="0A909F1E" w14:textId="40B743EE" w:rsidR="00274A22" w:rsidRPr="00274A22" w:rsidRDefault="00274A22" w:rsidP="00274A22">
            <w:pPr>
              <w:rPr>
                <w:rFonts w:ascii="微软雅黑" w:hAnsi="微软雅黑"/>
                <w:szCs w:val="18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>}</w:t>
            </w:r>
          </w:p>
        </w:tc>
        <w:tc>
          <w:tcPr>
            <w:tcW w:w="4148" w:type="dxa"/>
          </w:tcPr>
          <w:p w14:paraId="5DB5F897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lastRenderedPageBreak/>
              <w:t>{</w:t>
            </w:r>
          </w:p>
          <w:p w14:paraId="290EA9A0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code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": 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401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>,</w:t>
            </w:r>
          </w:p>
          <w:p w14:paraId="328E20C3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message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": 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"</w:t>
            </w:r>
            <w:proofErr w:type="gramStart"/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error  message</w:t>
            </w:r>
            <w:proofErr w:type="gramEnd"/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"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>,</w:t>
            </w:r>
          </w:p>
          <w:p w14:paraId="118BB72D" w14:textId="77777777" w:rsidR="00274A22" w:rsidRPr="00274A22" w:rsidRDefault="00274A22" w:rsidP="00274A22">
            <w:pPr>
              <w:widowControl/>
              <w:jc w:val="left"/>
              <w:rPr>
                <w:rFonts w:ascii="微软雅黑" w:hAnsi="微软雅黑" w:cs="宋体"/>
                <w:color w:val="4F4F4F"/>
                <w:kern w:val="0"/>
                <w:szCs w:val="18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  "</w:t>
            </w:r>
            <w:r w:rsidRPr="00274A22">
              <w:rPr>
                <w:rFonts w:ascii="微软雅黑" w:hAnsi="微软雅黑" w:cs="宋体" w:hint="eastAsia"/>
                <w:color w:val="50A14F"/>
                <w:kern w:val="0"/>
                <w:szCs w:val="18"/>
              </w:rPr>
              <w:t>data</w:t>
            </w: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 xml:space="preserve">": </w:t>
            </w:r>
            <w:r w:rsidRPr="00274A22">
              <w:rPr>
                <w:rFonts w:ascii="微软雅黑" w:hAnsi="微软雅黑" w:cs="宋体" w:hint="eastAsia"/>
                <w:color w:val="4F4F4F"/>
                <w:kern w:val="0"/>
                <w:szCs w:val="18"/>
              </w:rPr>
              <w:t>null</w:t>
            </w:r>
          </w:p>
          <w:p w14:paraId="6934EDCE" w14:textId="37FF0720" w:rsidR="00274A22" w:rsidRPr="00274A22" w:rsidRDefault="00274A22" w:rsidP="00274A22">
            <w:pPr>
              <w:rPr>
                <w:rFonts w:ascii="微软雅黑" w:hAnsi="微软雅黑"/>
                <w:szCs w:val="18"/>
              </w:rPr>
            </w:pPr>
            <w:r w:rsidRPr="00274A22">
              <w:rPr>
                <w:rFonts w:ascii="微软雅黑" w:hAnsi="微软雅黑" w:cs="宋体"/>
                <w:color w:val="4F4F4F"/>
                <w:kern w:val="0"/>
                <w:szCs w:val="18"/>
                <w:shd w:val="clear" w:color="auto" w:fill="F6F8FA"/>
              </w:rPr>
              <w:t>}</w:t>
            </w:r>
          </w:p>
        </w:tc>
      </w:tr>
    </w:tbl>
    <w:p w14:paraId="26667DB5" w14:textId="66BB09B9" w:rsidR="00274A22" w:rsidRDefault="00274A22" w:rsidP="00274A22">
      <w:pPr>
        <w:rPr>
          <w:ins w:id="87" w:author="正茂 常" w:date="2019-03-12T09:28:00Z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36B" w:rsidRPr="00F952F6" w14:paraId="66B4410D" w14:textId="77777777" w:rsidTr="0052036B">
        <w:trPr>
          <w:ins w:id="88" w:author="正茂 常" w:date="2019-03-12T09:28:00Z"/>
        </w:trPr>
        <w:tc>
          <w:tcPr>
            <w:tcW w:w="8296" w:type="dxa"/>
          </w:tcPr>
          <w:p w14:paraId="4F70469F" w14:textId="77777777" w:rsidR="00A22349" w:rsidRPr="00F952F6" w:rsidRDefault="00A22349" w:rsidP="00A223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ins w:id="89" w:author="正茂 常" w:date="2019-03-12T09:50:00Z"/>
                <w:rFonts w:ascii="微软雅黑" w:hAnsi="微软雅黑" w:cs="宋体"/>
                <w:color w:val="000000"/>
                <w:kern w:val="0"/>
                <w:szCs w:val="18"/>
                <w:rPrChange w:id="90" w:author="正茂 常" w:date="2019-03-12T09:51:00Z">
                  <w:rPr>
                    <w:ins w:id="91" w:author="正茂 常" w:date="2019-03-12T09:50:00Z"/>
                    <w:rFonts w:ascii="Consolas" w:eastAsia="宋体" w:hAnsi="Consolas" w:cs="宋体"/>
                    <w:color w:val="000000"/>
                    <w:kern w:val="0"/>
                    <w:sz w:val="21"/>
                    <w:szCs w:val="21"/>
                  </w:rPr>
                </w:rPrChange>
              </w:rPr>
            </w:pPr>
            <w:ins w:id="92" w:author="正茂 常" w:date="2019-03-12T09:50:00Z"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93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9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95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服务器返回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96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97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9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808000"/>
                  <w:kern w:val="0"/>
                  <w:szCs w:val="18"/>
                  <w:rPrChange w:id="99" w:author="正茂 常" w:date="2019-03-12T09:51:00Z">
                    <w:rPr>
                      <w:rFonts w:ascii="Consolas" w:eastAsia="宋体" w:hAnsi="Consolas" w:cs="宋体"/>
                      <w:color w:val="808000"/>
                      <w:kern w:val="0"/>
                      <w:sz w:val="21"/>
                      <w:szCs w:val="21"/>
                    </w:rPr>
                  </w:rPrChange>
                </w:rPr>
                <w:t>@Data</w:t>
              </w:r>
              <w:r w:rsidRPr="00F952F6">
                <w:rPr>
                  <w:rFonts w:ascii="微软雅黑" w:hAnsi="微软雅黑" w:cs="宋体"/>
                  <w:color w:val="808000"/>
                  <w:kern w:val="0"/>
                  <w:szCs w:val="18"/>
                  <w:rPrChange w:id="100" w:author="正茂 常" w:date="2019-03-12T09:51:00Z">
                    <w:rPr>
                      <w:rFonts w:ascii="Consolas" w:eastAsia="宋体" w:hAnsi="Consolas" w:cs="宋体"/>
                      <w:color w:val="808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0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class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0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0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0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//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05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操作成功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06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0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static final int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108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SUCCESS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0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color w:val="0000FF"/>
                  <w:kern w:val="0"/>
                  <w:szCs w:val="18"/>
                  <w:rPrChange w:id="110" w:author="正茂 常" w:date="2019-03-12T09:51:00Z">
                    <w:rPr>
                      <w:rFonts w:ascii="Consolas" w:eastAsia="宋体" w:hAnsi="Consolas" w:cs="宋体"/>
                      <w:color w:val="0000FF"/>
                      <w:kern w:val="0"/>
                      <w:sz w:val="21"/>
                      <w:szCs w:val="21"/>
                    </w:rPr>
                  </w:rPrChange>
                </w:rPr>
                <w:t>200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1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1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13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//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14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未认证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15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1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static final int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117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UNAUTHORIZED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1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color w:val="0000FF"/>
                  <w:kern w:val="0"/>
                  <w:szCs w:val="18"/>
                  <w:rPrChange w:id="119" w:author="正茂 常" w:date="2019-03-12T09:51:00Z">
                    <w:rPr>
                      <w:rFonts w:ascii="Consolas" w:eastAsia="宋体" w:hAnsi="Consolas" w:cs="宋体"/>
                      <w:color w:val="0000FF"/>
                      <w:kern w:val="0"/>
                      <w:sz w:val="21"/>
                      <w:szCs w:val="21"/>
                    </w:rPr>
                  </w:rPrChange>
                </w:rPr>
                <w:t>401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2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2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22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//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2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未授权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24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2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static final int 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126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FORBIDDEN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2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color w:val="0000FF"/>
                  <w:kern w:val="0"/>
                  <w:szCs w:val="18"/>
                  <w:rPrChange w:id="128" w:author="正茂 常" w:date="2019-03-12T09:51:00Z">
                    <w:rPr>
                      <w:rFonts w:ascii="Consolas" w:eastAsia="宋体" w:hAnsi="Consolas" w:cs="宋体"/>
                      <w:color w:val="0000FF"/>
                      <w:kern w:val="0"/>
                      <w:sz w:val="21"/>
                      <w:szCs w:val="21"/>
                    </w:rPr>
                  </w:rPrChange>
                </w:rPr>
                <w:t>403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2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3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3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//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3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请求资源找不到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3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3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static final int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135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NOT_FOUND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3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color w:val="0000FF"/>
                  <w:kern w:val="0"/>
                  <w:szCs w:val="18"/>
                  <w:rPrChange w:id="137" w:author="正茂 常" w:date="2019-03-12T09:51:00Z">
                    <w:rPr>
                      <w:rFonts w:ascii="Consolas" w:eastAsia="宋体" w:hAnsi="Consolas" w:cs="宋体"/>
                      <w:color w:val="0000FF"/>
                      <w:kern w:val="0"/>
                      <w:sz w:val="21"/>
                      <w:szCs w:val="21"/>
                    </w:rPr>
                  </w:rPrChange>
                </w:rPr>
                <w:t>404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3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3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4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//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41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请求格式不正确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4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4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static final int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144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NOT_ACCEPTABLE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4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color w:val="0000FF"/>
                  <w:kern w:val="0"/>
                  <w:szCs w:val="18"/>
                  <w:rPrChange w:id="146" w:author="正茂 常" w:date="2019-03-12T09:51:00Z">
                    <w:rPr>
                      <w:rFonts w:ascii="Consolas" w:eastAsia="宋体" w:hAnsi="Consolas" w:cs="宋体"/>
                      <w:color w:val="0000FF"/>
                      <w:kern w:val="0"/>
                      <w:sz w:val="21"/>
                      <w:szCs w:val="21"/>
                    </w:rPr>
                  </w:rPrChange>
                </w:rPr>
                <w:t>406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4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4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4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//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50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参数校验失败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51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5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static final int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153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VALIDATE_FAILED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5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color w:val="0000FF"/>
                  <w:kern w:val="0"/>
                  <w:szCs w:val="18"/>
                  <w:rPrChange w:id="155" w:author="正茂 常" w:date="2019-03-12T09:51:00Z">
                    <w:rPr>
                      <w:rFonts w:ascii="Consolas" w:eastAsia="宋体" w:hAnsi="Consolas" w:cs="宋体"/>
                      <w:color w:val="0000FF"/>
                      <w:kern w:val="0"/>
                      <w:sz w:val="21"/>
                      <w:szCs w:val="21"/>
                    </w:rPr>
                  </w:rPrChange>
                </w:rPr>
                <w:t>422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5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5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5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//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59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操作失败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60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6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static final int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162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FAILED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6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color w:val="0000FF"/>
                  <w:kern w:val="0"/>
                  <w:szCs w:val="18"/>
                  <w:rPrChange w:id="164" w:author="正茂 常" w:date="2019-03-12T09:51:00Z">
                    <w:rPr>
                      <w:rFonts w:ascii="Consolas" w:eastAsia="宋体" w:hAnsi="Consolas" w:cs="宋体"/>
                      <w:color w:val="0000FF"/>
                      <w:kern w:val="0"/>
                      <w:sz w:val="21"/>
                      <w:szCs w:val="21"/>
                    </w:rPr>
                  </w:rPrChange>
                </w:rPr>
                <w:t>500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6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6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6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6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6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private int 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17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7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7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7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private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7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String 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17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7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7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7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private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7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Object 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18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data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8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8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8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8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8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86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普通成功返回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87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8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8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808080"/>
                  <w:kern w:val="0"/>
                  <w:szCs w:val="18"/>
                  <w:rPrChange w:id="190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@param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3D3D3D"/>
                  <w:kern w:val="0"/>
                  <w:szCs w:val="18"/>
                  <w:rPrChange w:id="191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3D3D3D"/>
                      <w:kern w:val="0"/>
                      <w:sz w:val="21"/>
                      <w:szCs w:val="21"/>
                    </w:rPr>
                  </w:rPrChange>
                </w:rPr>
                <w:t xml:space="preserve">data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9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获取的数据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19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9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19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9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9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 success(Object data)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19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19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0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0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0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0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204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SUCCESS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0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0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0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0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0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1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1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21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213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操作成功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21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1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1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1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1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1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data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2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2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= data;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2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2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2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2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2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2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2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2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30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成功返回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3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List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3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数据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3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3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3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36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lastRenderedPageBreak/>
                <w:t xml:space="preserve">     *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808080"/>
                  <w:kern w:val="0"/>
                  <w:szCs w:val="18"/>
                  <w:rPrChange w:id="237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@param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3D3D3D"/>
                  <w:kern w:val="0"/>
                  <w:szCs w:val="18"/>
                  <w:rPrChange w:id="238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3D3D3D"/>
                      <w:kern w:val="0"/>
                      <w:sz w:val="21"/>
                      <w:szCs w:val="21"/>
                    </w:rPr>
                  </w:rPrChange>
                </w:rPr>
                <w:t xml:space="preserve">data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39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获取的数据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40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4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42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4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4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 success(List data)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4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Map&lt;String, Object&gt; result =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4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new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4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HashMap&lt;&gt;();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4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4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result.put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5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25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"list"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5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, data);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5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5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5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5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5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5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259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SUCCESS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6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6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6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6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6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6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6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26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268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操作成功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26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7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7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7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7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7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data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27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7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= data;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7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7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7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8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8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8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83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8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85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返回分</w:t>
              </w:r>
              <w:proofErr w:type="gramStart"/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86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页成功</w:t>
              </w:r>
              <w:proofErr w:type="gramEnd"/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87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数据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288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8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29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9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9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Result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9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pageSuccess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9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9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int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9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pageIndex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9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,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29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int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29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pageSize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0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,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0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int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0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total, List data)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0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0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//        </w:t>
              </w:r>
              <w:proofErr w:type="spellStart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0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PageInfo</w:t>
              </w:r>
              <w:proofErr w:type="spellEnd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06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proofErr w:type="spellStart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07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pageInfo</w:t>
              </w:r>
              <w:proofErr w:type="spellEnd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0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 = new </w:t>
              </w:r>
              <w:proofErr w:type="spellStart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0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PageInfo</w:t>
              </w:r>
              <w:proofErr w:type="spellEnd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1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(data);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1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1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Map&lt;String, Object&gt; result =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1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new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1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HashMap&lt;&gt;();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1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1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result.put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1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1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1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pageSize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2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2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,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2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pageSize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2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2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2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//        </w:t>
              </w:r>
              <w:proofErr w:type="spellStart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26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result.put</w:t>
              </w:r>
              <w:proofErr w:type="spellEnd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27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("</w:t>
              </w:r>
              <w:proofErr w:type="spellStart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2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totalPage</w:t>
              </w:r>
              <w:proofErr w:type="spellEnd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2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", </w:t>
              </w:r>
              <w:proofErr w:type="spellStart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3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pageInfo.getPages</w:t>
              </w:r>
              <w:proofErr w:type="spellEnd"/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3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());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32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3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result.put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3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3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"total"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3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, total);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3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3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result.put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3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4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4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pageIndex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4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4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,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4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pageIndex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4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4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4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result.put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4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4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"list"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5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, data);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5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5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5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5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5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5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357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SUCCESS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5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5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6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6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6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6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6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6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366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操作成功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36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6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6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7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7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7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data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7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7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= result;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7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7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7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7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7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8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8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82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38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普通失败提示信息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384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8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386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8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8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 failed()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8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9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9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9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39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9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395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FAILED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9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9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39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39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0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0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0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40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404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操作失败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40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0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0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0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0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1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1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1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13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1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415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请求资源找不到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416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17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1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1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2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Result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2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notFound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2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2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2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2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2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2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2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429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NOT_FOUND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3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3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3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3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3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3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3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43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438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请求资源不存在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43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4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4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4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4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4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4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lastRenderedPageBreak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4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4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4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4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450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请求格式不正确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451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52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53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5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5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Result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5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notAcceptable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5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5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5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6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6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6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6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464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NOT_ACCEPTABLE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6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6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6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6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6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7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7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47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473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请求格式不正确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47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7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7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7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7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7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8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8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82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83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484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自定义失败提示信息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485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86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487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8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8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 failed(String message)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9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9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9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9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49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9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496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FAILED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9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49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49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0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0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0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0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= message;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0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0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0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0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0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0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1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1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1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参数验证失败使用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1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1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*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808080"/>
                  <w:kern w:val="0"/>
                  <w:szCs w:val="18"/>
                  <w:rPrChange w:id="515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@param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3D3D3D"/>
                  <w:kern w:val="0"/>
                  <w:szCs w:val="18"/>
                  <w:rPrChange w:id="516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3D3D3D"/>
                      <w:kern w:val="0"/>
                      <w:sz w:val="21"/>
                      <w:szCs w:val="21"/>
                    </w:rPr>
                  </w:rPrChange>
                </w:rPr>
                <w:t xml:space="preserve">message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17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错误信息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18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1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2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2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2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Result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2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validateFailed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2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(String message)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2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2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2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2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2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3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531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VALIDATE_FAILED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3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3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3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3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3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3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3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= message;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3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4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4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4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4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4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4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46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47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未登录时使用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48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49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*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808080"/>
                  <w:kern w:val="0"/>
                  <w:szCs w:val="18"/>
                  <w:rPrChange w:id="550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@param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3D3D3D"/>
                  <w:kern w:val="0"/>
                  <w:szCs w:val="18"/>
                  <w:rPrChange w:id="551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3D3D3D"/>
                      <w:kern w:val="0"/>
                      <w:sz w:val="21"/>
                      <w:szCs w:val="21"/>
                    </w:rPr>
                  </w:rPrChange>
                </w:rPr>
                <w:t xml:space="preserve">message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5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错误信息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5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5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5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5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5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 unauthorized(String message)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5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5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6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6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6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6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564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UNAUTHORIZED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6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6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6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6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6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7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7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57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573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暂未登录或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574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token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575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已经过期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57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7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7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7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8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81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data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58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8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= message;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8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58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8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8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8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58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9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9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9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未授权时使用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93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59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*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808080"/>
                  <w:kern w:val="0"/>
                  <w:szCs w:val="18"/>
                  <w:rPrChange w:id="595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@param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3D3D3D"/>
                  <w:kern w:val="0"/>
                  <w:szCs w:val="18"/>
                  <w:rPrChange w:id="596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3D3D3D"/>
                      <w:kern w:val="0"/>
                      <w:sz w:val="21"/>
                      <w:szCs w:val="21"/>
                    </w:rPr>
                  </w:rPrChange>
                </w:rPr>
                <w:t xml:space="preserve">message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97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错误信息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98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599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lastRenderedPageBreak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600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601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602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0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 forbidden(String message)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0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60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0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607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code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60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0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660E7A"/>
                  <w:kern w:val="0"/>
                  <w:szCs w:val="18"/>
                  <w:rPrChange w:id="610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FORBIDDEN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1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1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61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1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61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message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61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1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= 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618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 w:hint="eastAsia"/>
                  <w:bCs/>
                  <w:color w:val="008000"/>
                  <w:kern w:val="0"/>
                  <w:szCs w:val="18"/>
                  <w:rPrChange w:id="619" w:author="正茂 常" w:date="2019-03-12T09:51:00Z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没有相关权限</w:t>
              </w:r>
              <w:r w:rsidRPr="00F952F6">
                <w:rPr>
                  <w:rFonts w:ascii="微软雅黑" w:hAnsi="微软雅黑" w:cs="宋体"/>
                  <w:bCs/>
                  <w:color w:val="008000"/>
                  <w:kern w:val="0"/>
                  <w:szCs w:val="18"/>
                  <w:rPrChange w:id="620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8000"/>
                      <w:kern w:val="0"/>
                      <w:sz w:val="21"/>
                      <w:szCs w:val="21"/>
                    </w:rPr>
                  </w:rPrChange>
                </w:rPr>
                <w:t>"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2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2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623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2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.</w:t>
              </w:r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62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>data</w:t>
              </w:r>
              <w:proofErr w:type="spellEnd"/>
              <w:r w:rsidRPr="00F952F6">
                <w:rPr>
                  <w:rFonts w:ascii="微软雅黑" w:hAnsi="微软雅黑" w:cs="宋体"/>
                  <w:bCs/>
                  <w:color w:val="660E7A"/>
                  <w:kern w:val="0"/>
                  <w:szCs w:val="18"/>
                  <w:rPrChange w:id="626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660E7A"/>
                      <w:kern w:val="0"/>
                      <w:sz w:val="21"/>
                      <w:szCs w:val="21"/>
                    </w:rPr>
                  </w:rPrChange>
                </w:rPr>
                <w:t xml:space="preserve">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2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= message;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2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62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3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3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3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3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63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/**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635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*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636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参数验证失败使用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637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638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*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808080"/>
                  <w:kern w:val="0"/>
                  <w:szCs w:val="18"/>
                  <w:rPrChange w:id="639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 xml:space="preserve">@param </w:t>
              </w:r>
              <w:r w:rsidRPr="00F952F6">
                <w:rPr>
                  <w:rFonts w:ascii="微软雅黑" w:hAnsi="微软雅黑" w:cs="宋体"/>
                  <w:bCs/>
                  <w:i/>
                  <w:iCs/>
                  <w:color w:val="3D3D3D"/>
                  <w:kern w:val="0"/>
                  <w:szCs w:val="18"/>
                  <w:rPrChange w:id="640" w:author="正茂 常" w:date="2019-03-12T09:51:00Z">
                    <w:rPr>
                      <w:rFonts w:ascii="Consolas" w:eastAsia="宋体" w:hAnsi="Consolas" w:cs="宋体"/>
                      <w:b/>
                      <w:bCs/>
                      <w:i/>
                      <w:iCs/>
                      <w:color w:val="3D3D3D"/>
                      <w:kern w:val="0"/>
                      <w:sz w:val="21"/>
                      <w:szCs w:val="21"/>
                    </w:rPr>
                  </w:rPrChange>
                </w:rPr>
                <w:t xml:space="preserve">result 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641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错误信息</w:t>
              </w:r>
              <w:r w:rsidRPr="00F952F6">
                <w:rPr>
                  <w:rFonts w:ascii="微软雅黑" w:hAnsi="微软雅黑" w:cs="宋体" w:hint="eastAsia"/>
                  <w:i/>
                  <w:iCs/>
                  <w:color w:val="808080"/>
                  <w:kern w:val="0"/>
                  <w:szCs w:val="18"/>
                  <w:rPrChange w:id="642" w:author="正茂 常" w:date="2019-03-12T09:51:00Z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643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t>*/</w:t>
              </w:r>
              <w:r w:rsidRPr="00F952F6">
                <w:rPr>
                  <w:rFonts w:ascii="微软雅黑" w:hAnsi="微软雅黑" w:cs="宋体"/>
                  <w:i/>
                  <w:iCs/>
                  <w:color w:val="808080"/>
                  <w:kern w:val="0"/>
                  <w:szCs w:val="18"/>
                  <w:rPrChange w:id="644" w:author="正茂 常" w:date="2019-03-12T09:51:00Z">
                    <w:rPr>
                      <w:rFonts w:ascii="Consolas" w:eastAsia="宋体" w:hAnsi="Consolas" w:cs="宋体"/>
                      <w:i/>
                      <w:iCs/>
                      <w:color w:val="80808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645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 xml:space="preserve">public 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4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Result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4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validateFailed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4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49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BindingResult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 xml:space="preserve"> result) {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validateFailed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3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4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result.getFieldError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5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().</w:t>
              </w:r>
              <w:proofErr w:type="spellStart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6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getDefaultMessage</w:t>
              </w:r>
              <w:proofErr w:type="spellEnd"/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7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());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58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    </w:t>
              </w:r>
              <w:r w:rsidRPr="00F952F6">
                <w:rPr>
                  <w:rFonts w:ascii="微软雅黑" w:hAnsi="微软雅黑" w:cs="宋体"/>
                  <w:bCs/>
                  <w:color w:val="000080"/>
                  <w:kern w:val="0"/>
                  <w:szCs w:val="18"/>
                  <w:rPrChange w:id="659" w:author="正茂 常" w:date="2019-03-12T09:51:00Z">
                    <w:rPr>
                      <w:rFonts w:ascii="Consolas" w:eastAsia="宋体" w:hAnsi="Consolas" w:cs="宋体"/>
                      <w:b/>
                      <w:bCs/>
                      <w:color w:val="000080"/>
                      <w:kern w:val="0"/>
                      <w:sz w:val="21"/>
                      <w:szCs w:val="21"/>
                    </w:rPr>
                  </w:rPrChange>
                </w:rPr>
                <w:t>return this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60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t>;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61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 xml:space="preserve">    }</w:t>
              </w:r>
              <w:r w:rsidRPr="00F952F6">
                <w:rPr>
                  <w:rFonts w:ascii="微软雅黑" w:hAnsi="微软雅黑" w:cs="宋体"/>
                  <w:color w:val="000000"/>
                  <w:kern w:val="0"/>
                  <w:szCs w:val="18"/>
                  <w:rPrChange w:id="662" w:author="正茂 常" w:date="2019-03-12T09:51:00Z">
                    <w:rPr>
                      <w:rFonts w:ascii="Consolas" w:eastAsia="宋体" w:hAnsi="Consolas" w:cs="宋体"/>
                      <w:color w:val="000000"/>
                      <w:kern w:val="0"/>
                      <w:sz w:val="21"/>
                      <w:szCs w:val="21"/>
                    </w:rPr>
                  </w:rPrChange>
                </w:rPr>
                <w:br/>
                <w:t>}</w:t>
              </w:r>
            </w:ins>
          </w:p>
          <w:p w14:paraId="7A749CE7" w14:textId="77777777" w:rsidR="0052036B" w:rsidRPr="00F952F6" w:rsidRDefault="0052036B" w:rsidP="00274A22">
            <w:pPr>
              <w:rPr>
                <w:ins w:id="663" w:author="正茂 常" w:date="2019-03-12T09:28:00Z"/>
                <w:rFonts w:ascii="微软雅黑" w:hAnsi="微软雅黑" w:hint="eastAsia"/>
                <w:szCs w:val="18"/>
                <w:rPrChange w:id="664" w:author="正茂 常" w:date="2019-03-12T09:51:00Z">
                  <w:rPr>
                    <w:ins w:id="665" w:author="正茂 常" w:date="2019-03-12T09:28:00Z"/>
                    <w:rFonts w:hint="eastAsia"/>
                  </w:rPr>
                </w:rPrChange>
              </w:rPr>
            </w:pPr>
          </w:p>
        </w:tc>
      </w:tr>
    </w:tbl>
    <w:p w14:paraId="3070F618" w14:textId="77777777" w:rsidR="0052036B" w:rsidRPr="00274A22" w:rsidRDefault="0052036B" w:rsidP="00274A22">
      <w:pPr>
        <w:rPr>
          <w:rFonts w:hint="eastAsia"/>
        </w:rPr>
      </w:pPr>
    </w:p>
    <w:p w14:paraId="15D8A599" w14:textId="0C3D869F" w:rsidR="00CF0270" w:rsidRDefault="007E29C3" w:rsidP="00934D6E">
      <w:pPr>
        <w:pStyle w:val="2"/>
      </w:pPr>
      <w:r>
        <w:t>4.</w:t>
      </w:r>
      <w:r w:rsidR="00934D6E">
        <w:rPr>
          <w:rFonts w:hint="eastAsia"/>
        </w:rPr>
        <w:t>1</w:t>
      </w:r>
      <w:r w:rsidR="00E6345F">
        <w:rPr>
          <w:rFonts w:hint="eastAsia"/>
        </w:rPr>
        <w:t>只返回</w:t>
      </w:r>
      <w:r w:rsidR="00596496">
        <w:rPr>
          <w:rFonts w:hint="eastAsia"/>
        </w:rPr>
        <w:t>Json</w:t>
      </w:r>
      <w:r w:rsidR="00E6345F">
        <w:rPr>
          <w:rFonts w:hint="eastAsia"/>
        </w:rPr>
        <w:t>格式的数据</w:t>
      </w:r>
    </w:p>
    <w:p w14:paraId="43BF94AA" w14:textId="2A106DC5" w:rsidR="00934D6E" w:rsidRDefault="00934D6E" w:rsidP="00934D6E">
      <w:r>
        <w:tab/>
      </w:r>
      <w:r>
        <w:rPr>
          <w:rFonts w:hint="eastAsia"/>
        </w:rPr>
        <w:t>API</w:t>
      </w:r>
      <w:r>
        <w:rPr>
          <w:rFonts w:hint="eastAsia"/>
        </w:rPr>
        <w:t>返回的数据格式，不应该是纯文本，而应该是一个</w:t>
      </w:r>
      <w:r>
        <w:rPr>
          <w:rFonts w:hint="eastAsia"/>
        </w:rPr>
        <w:t>JSON</w:t>
      </w:r>
      <w:r>
        <w:rPr>
          <w:rFonts w:hint="eastAsia"/>
        </w:rPr>
        <w:t>对象，因为这样才能返回标准的结构化数据。所以，服务器回应的</w:t>
      </w:r>
      <w:r>
        <w:rPr>
          <w:rFonts w:hint="eastAsia"/>
        </w:rPr>
        <w:t>HTTP</w:t>
      </w:r>
      <w:r>
        <w:rPr>
          <w:rFonts w:hint="eastAsia"/>
        </w:rPr>
        <w:t>头的</w:t>
      </w:r>
      <w:r>
        <w:rPr>
          <w:rFonts w:hint="eastAsia"/>
        </w:rPr>
        <w:t>Content-Type</w:t>
      </w:r>
      <w:r>
        <w:rPr>
          <w:rFonts w:hint="eastAsia"/>
        </w:rPr>
        <w:t>属性要设置为</w:t>
      </w:r>
      <w:r>
        <w:rPr>
          <w:rFonts w:hint="eastAsia"/>
        </w:rPr>
        <w:t>application</w:t>
      </w:r>
      <w:r>
        <w:t>/json</w:t>
      </w:r>
      <w:r>
        <w:rPr>
          <w:rFonts w:hint="eastAsia"/>
        </w:rPr>
        <w:t>。</w:t>
      </w:r>
    </w:p>
    <w:p w14:paraId="284DAB02" w14:textId="639D8A54" w:rsidR="00E778F5" w:rsidRDefault="00C711EA" w:rsidP="00C711EA">
      <w:pPr>
        <w:pStyle w:val="2"/>
      </w:pPr>
      <w:r>
        <w:t>4.2</w:t>
      </w:r>
      <w:r>
        <w:rPr>
          <w:rFonts w:hint="eastAsia"/>
        </w:rPr>
        <w:t>总是使用SSL</w:t>
      </w:r>
      <w:r w:rsidR="002158EF">
        <w:rPr>
          <w:rFonts w:hint="eastAsia"/>
        </w:rPr>
        <w:t>（技术研究）</w:t>
      </w:r>
    </w:p>
    <w:p w14:paraId="5043DBE9" w14:textId="2D00F644" w:rsidR="00E778F5" w:rsidRDefault="00E778F5" w:rsidP="00C711EA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与用户的通信协议，总是使用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 w:rsidR="00C711EA">
        <w:rPr>
          <w:rFonts w:hint="eastAsia"/>
        </w:rPr>
        <w:t>，简化认证过程，访问令牌不用让每个</w:t>
      </w:r>
      <w:r w:rsidR="00C711EA">
        <w:rPr>
          <w:rFonts w:hint="eastAsia"/>
        </w:rPr>
        <w:t>API</w:t>
      </w:r>
      <w:r w:rsidR="00C711EA">
        <w:rPr>
          <w:rFonts w:hint="eastAsia"/>
        </w:rPr>
        <w:t>请求签署。不加密的通信，便于窃听或伪造，如身份验证凭证被劫持。</w:t>
      </w:r>
    </w:p>
    <w:p w14:paraId="18F46433" w14:textId="65C53AD4" w:rsidR="00C711EA" w:rsidRDefault="00E6345F" w:rsidP="00E6345F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返回结果应符合以下原则</w:t>
      </w:r>
    </w:p>
    <w:p w14:paraId="704345FD" w14:textId="77777777" w:rsidR="00E6345F" w:rsidRDefault="00E6345F" w:rsidP="00E6345F">
      <w:pPr>
        <w:ind w:leftChars="100" w:left="180"/>
      </w:pPr>
      <w:r>
        <w:t xml:space="preserve">GET /collection: </w:t>
      </w:r>
      <w:r>
        <w:t>返回资源对象的列表</w:t>
      </w:r>
      <w:r>
        <w:t xml:space="preserve"> (</w:t>
      </w:r>
      <w:r>
        <w:t>数组</w:t>
      </w:r>
      <w:r>
        <w:t>)</w:t>
      </w:r>
    </w:p>
    <w:p w14:paraId="5FE0EF92" w14:textId="77777777" w:rsidR="00E6345F" w:rsidRDefault="00E6345F" w:rsidP="00E6345F">
      <w:pPr>
        <w:ind w:leftChars="100" w:left="180"/>
      </w:pPr>
      <w:r>
        <w:t xml:space="preserve">GET /collection/resource: </w:t>
      </w:r>
      <w:r>
        <w:t>返回单个资源对象</w:t>
      </w:r>
    </w:p>
    <w:p w14:paraId="5353AD32" w14:textId="77777777" w:rsidR="00E6345F" w:rsidRDefault="00E6345F" w:rsidP="00E6345F">
      <w:pPr>
        <w:ind w:leftChars="100" w:left="180"/>
      </w:pPr>
      <w:r>
        <w:t xml:space="preserve">POST /collection: </w:t>
      </w:r>
      <w:r>
        <w:t>返回新生成的资源对象</w:t>
      </w:r>
    </w:p>
    <w:p w14:paraId="4C284C5A" w14:textId="77777777" w:rsidR="00E6345F" w:rsidRDefault="00E6345F" w:rsidP="00E6345F">
      <w:pPr>
        <w:ind w:leftChars="100" w:left="180"/>
      </w:pPr>
      <w:r>
        <w:t xml:space="preserve">PUT /collection/resource:  </w:t>
      </w:r>
      <w:r>
        <w:t>返回完整的资源对象</w:t>
      </w:r>
    </w:p>
    <w:p w14:paraId="4105F5D5" w14:textId="77777777" w:rsidR="00E6345F" w:rsidRDefault="00E6345F" w:rsidP="00E6345F">
      <w:pPr>
        <w:ind w:leftChars="100" w:left="180"/>
      </w:pPr>
      <w:r>
        <w:t xml:space="preserve">PATCH /collection/resource: </w:t>
      </w:r>
      <w:r>
        <w:t>返回完整的资源对象</w:t>
      </w:r>
    </w:p>
    <w:p w14:paraId="5A6EC48F" w14:textId="1CB4BDC1" w:rsidR="00E6345F" w:rsidRPr="00E6345F" w:rsidRDefault="00E6345F" w:rsidP="00E6345F">
      <w:pPr>
        <w:ind w:leftChars="100" w:left="180"/>
      </w:pPr>
      <w:r>
        <w:t xml:space="preserve">DELETE /collection/resource: </w:t>
      </w:r>
      <w:r>
        <w:t>返回一个空文档</w:t>
      </w:r>
    </w:p>
    <w:sectPr w:rsidR="00E6345F" w:rsidRPr="00E6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6E6"/>
    <w:multiLevelType w:val="hybridMultilevel"/>
    <w:tmpl w:val="1BE2F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57334"/>
    <w:multiLevelType w:val="hybridMultilevel"/>
    <w:tmpl w:val="A7C83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10D42"/>
    <w:multiLevelType w:val="multilevel"/>
    <w:tmpl w:val="8FDEE2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84C45BB"/>
    <w:multiLevelType w:val="hybridMultilevel"/>
    <w:tmpl w:val="DC822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正茂 常">
    <w15:presenceInfo w15:providerId="Windows Live" w15:userId="54bd11403a7f6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CE"/>
    <w:rsid w:val="00013F60"/>
    <w:rsid w:val="000307CE"/>
    <w:rsid w:val="00033433"/>
    <w:rsid w:val="000901AB"/>
    <w:rsid w:val="00111210"/>
    <w:rsid w:val="00213035"/>
    <w:rsid w:val="00215560"/>
    <w:rsid w:val="002158EF"/>
    <w:rsid w:val="00274A22"/>
    <w:rsid w:val="00274C8A"/>
    <w:rsid w:val="002C42FC"/>
    <w:rsid w:val="002D0CD3"/>
    <w:rsid w:val="003B31EB"/>
    <w:rsid w:val="00404023"/>
    <w:rsid w:val="004231AD"/>
    <w:rsid w:val="00470881"/>
    <w:rsid w:val="004D3EE5"/>
    <w:rsid w:val="004F6737"/>
    <w:rsid w:val="0052036B"/>
    <w:rsid w:val="005771E1"/>
    <w:rsid w:val="00596496"/>
    <w:rsid w:val="005A2967"/>
    <w:rsid w:val="005B744C"/>
    <w:rsid w:val="005F07FA"/>
    <w:rsid w:val="005F2644"/>
    <w:rsid w:val="00660FF1"/>
    <w:rsid w:val="006C63F3"/>
    <w:rsid w:val="006E241C"/>
    <w:rsid w:val="00751AC3"/>
    <w:rsid w:val="007E29C3"/>
    <w:rsid w:val="0081184E"/>
    <w:rsid w:val="00934D6E"/>
    <w:rsid w:val="009B1387"/>
    <w:rsid w:val="00A16286"/>
    <w:rsid w:val="00A22349"/>
    <w:rsid w:val="00A361CB"/>
    <w:rsid w:val="00AB13ED"/>
    <w:rsid w:val="00B07104"/>
    <w:rsid w:val="00B953C6"/>
    <w:rsid w:val="00C449D3"/>
    <w:rsid w:val="00C711EA"/>
    <w:rsid w:val="00C8479B"/>
    <w:rsid w:val="00CB262B"/>
    <w:rsid w:val="00CF0270"/>
    <w:rsid w:val="00D1629A"/>
    <w:rsid w:val="00D22037"/>
    <w:rsid w:val="00D43504"/>
    <w:rsid w:val="00DB1659"/>
    <w:rsid w:val="00E6345F"/>
    <w:rsid w:val="00E778F5"/>
    <w:rsid w:val="00E84603"/>
    <w:rsid w:val="00EA7321"/>
    <w:rsid w:val="00F31CB0"/>
    <w:rsid w:val="00F952F6"/>
    <w:rsid w:val="00FA1A98"/>
    <w:rsid w:val="00FC0CC5"/>
    <w:rsid w:val="00F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927C"/>
  <w15:chartTrackingRefBased/>
  <w15:docId w15:val="{98CF461F-5133-49B5-AB87-9E084855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C8A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CF0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5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07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027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027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F0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34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4D6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E24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41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15560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274A22"/>
  </w:style>
  <w:style w:type="character" w:customStyle="1" w:styleId="hljs-value">
    <w:name w:val="hljs-value"/>
    <w:basedOn w:val="a0"/>
    <w:rsid w:val="00274A22"/>
  </w:style>
  <w:style w:type="character" w:customStyle="1" w:styleId="hljs-number">
    <w:name w:val="hljs-number"/>
    <w:basedOn w:val="a0"/>
    <w:rsid w:val="00274A22"/>
  </w:style>
  <w:style w:type="character" w:customStyle="1" w:styleId="hljs-string">
    <w:name w:val="hljs-string"/>
    <w:basedOn w:val="a0"/>
    <w:rsid w:val="00274A22"/>
  </w:style>
  <w:style w:type="character" w:customStyle="1" w:styleId="hljs-literal">
    <w:name w:val="hljs-literal"/>
    <w:basedOn w:val="a0"/>
    <w:rsid w:val="00274A22"/>
  </w:style>
  <w:style w:type="paragraph" w:styleId="a7">
    <w:name w:val="Balloon Text"/>
    <w:basedOn w:val="a"/>
    <w:link w:val="a8"/>
    <w:uiPriority w:val="99"/>
    <w:semiHidden/>
    <w:unhideWhenUsed/>
    <w:rsid w:val="00596496"/>
    <w:rPr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96496"/>
    <w:rPr>
      <w:rFonts w:eastAsia="微软雅黑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74C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7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274C8A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74C8A"/>
    <w:rPr>
      <w:b/>
      <w:bCs/>
      <w:kern w:val="28"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520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HTTP_status_c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正茂 常</dc:creator>
  <cp:keywords/>
  <dc:description/>
  <cp:lastModifiedBy>正茂 常</cp:lastModifiedBy>
  <cp:revision>14</cp:revision>
  <dcterms:created xsi:type="dcterms:W3CDTF">2019-03-10T03:54:00Z</dcterms:created>
  <dcterms:modified xsi:type="dcterms:W3CDTF">2019-03-12T02:04:00Z</dcterms:modified>
</cp:coreProperties>
</file>